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AA8D" w14:textId="76B62566" w:rsidR="00BE7270" w:rsidRDefault="00BE7270" w:rsidP="00436D3F">
      <w:r>
        <w:rPr>
          <w:rFonts w:hint="eastAsia"/>
        </w:rPr>
        <w:t>通信为MQTT方式，</w:t>
      </w:r>
      <w:r w:rsidR="00311CDD">
        <w:rPr>
          <w:rFonts w:hint="eastAsia"/>
        </w:rPr>
        <w:t>内容为</w:t>
      </w:r>
      <w:proofErr w:type="spellStart"/>
      <w:r w:rsidR="00311CDD">
        <w:rPr>
          <w:rFonts w:hint="eastAsia"/>
        </w:rPr>
        <w:t>json</w:t>
      </w:r>
      <w:proofErr w:type="spellEnd"/>
      <w:r w:rsidR="00311CDD">
        <w:rPr>
          <w:rFonts w:hint="eastAsia"/>
        </w:rPr>
        <w:t>格式，定义如下</w:t>
      </w:r>
    </w:p>
    <w:p w14:paraId="0CFDE70A" w14:textId="00C848E8" w:rsidR="00085732" w:rsidRDefault="00436D3F" w:rsidP="00436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充电站定</w:t>
      </w:r>
      <w:r w:rsidR="00A324A8">
        <w:rPr>
          <w:rFonts w:hint="eastAsia"/>
        </w:rPr>
        <w:t>时</w:t>
      </w:r>
      <w:r>
        <w:rPr>
          <w:rFonts w:hint="eastAsia"/>
        </w:rPr>
        <w:t>上报数据</w:t>
      </w:r>
    </w:p>
    <w:p w14:paraId="03952A2D" w14:textId="5F978F02" w:rsidR="00436D3F" w:rsidRDefault="00436D3F" w:rsidP="00436D3F">
      <w:pPr>
        <w:pStyle w:val="a3"/>
        <w:ind w:left="360" w:firstLineChars="0" w:firstLine="0"/>
      </w:pPr>
      <w:r>
        <w:t>T</w:t>
      </w:r>
      <w:r>
        <w:rPr>
          <w:rFonts w:hint="eastAsia"/>
        </w:rPr>
        <w:t xml:space="preserve">opic： </w:t>
      </w:r>
      <w:r>
        <w:t xml:space="preserve"> </w:t>
      </w:r>
      <w:r w:rsidR="00C21AF6">
        <w:t>dc</w:t>
      </w:r>
      <w:r>
        <w:rPr>
          <w:rFonts w:hint="eastAsia"/>
        </w:rPr>
        <w:t>/</w:t>
      </w:r>
      <w:proofErr w:type="spellStart"/>
      <w:r w:rsidR="00C21AF6">
        <w:t>cs</w:t>
      </w:r>
      <w:proofErr w:type="spellEnd"/>
      <w:r>
        <w:rPr>
          <w:rFonts w:hint="eastAsia"/>
        </w:rPr>
        <w:t>/</w:t>
      </w:r>
      <w:r w:rsidR="00A27CBA" w:rsidRPr="00A27CBA">
        <w:t xml:space="preserve"> </w:t>
      </w:r>
      <w:r w:rsidR="00A27CBA">
        <w:t>state</w:t>
      </w:r>
      <w:r w:rsidR="00A27CBA">
        <w:rPr>
          <w:rFonts w:hint="eastAsia"/>
        </w:rPr>
        <w:t xml:space="preserve"> /</w:t>
      </w:r>
      <w:r w:rsidR="007E6865">
        <w:rPr>
          <w:rFonts w:hint="eastAsia"/>
        </w:rPr>
        <w:t>&lt;</w:t>
      </w:r>
      <w:r>
        <w:rPr>
          <w:rFonts w:hint="eastAsia"/>
        </w:rPr>
        <w:t>ID</w:t>
      </w:r>
      <w:r w:rsidR="007E6865">
        <w:t>&gt;</w:t>
      </w:r>
      <w:r>
        <w:tab/>
      </w:r>
    </w:p>
    <w:p w14:paraId="0C7FB507" w14:textId="75987172" w:rsidR="00A324A8" w:rsidRDefault="00A324A8" w:rsidP="00436D3F">
      <w:pPr>
        <w:pStyle w:val="a3"/>
        <w:ind w:left="360" w:firstLineChars="0" w:firstLine="0"/>
      </w:pPr>
      <w:r>
        <w:rPr>
          <w:rFonts w:hint="eastAsia"/>
        </w:rPr>
        <w:t>其中 ID：充电站id编号</w:t>
      </w:r>
      <w:r w:rsidR="00BD37D4">
        <w:rPr>
          <w:rFonts w:hint="eastAsia"/>
        </w:rPr>
        <w:t>，例如：</w:t>
      </w:r>
      <w:r w:rsidR="00C21AF6">
        <w:t>dc</w:t>
      </w:r>
      <w:r w:rsidR="00BD37D4">
        <w:rPr>
          <w:rFonts w:hint="eastAsia"/>
        </w:rPr>
        <w:t>/</w:t>
      </w:r>
      <w:proofErr w:type="spellStart"/>
      <w:r w:rsidR="00C21AF6">
        <w:t>cs</w:t>
      </w:r>
      <w:proofErr w:type="spellEnd"/>
      <w:r w:rsidR="00BD37D4">
        <w:rPr>
          <w:rFonts w:hint="eastAsia"/>
        </w:rPr>
        <w:t>/</w:t>
      </w:r>
      <w:r w:rsidR="00CA1572">
        <w:rPr>
          <w:rFonts w:hint="eastAsia"/>
        </w:rPr>
        <w:t>state/</w:t>
      </w:r>
      <w:r w:rsidR="00BD37D4" w:rsidRPr="00BD37D4">
        <w:t>12312adce3131</w:t>
      </w:r>
    </w:p>
    <w:p w14:paraId="1A507542" w14:textId="77777777" w:rsidR="00436D3F" w:rsidRDefault="00436D3F" w:rsidP="00436D3F">
      <w:pPr>
        <w:pStyle w:val="a3"/>
        <w:ind w:left="360" w:firstLineChars="0" w:firstLine="0"/>
      </w:pPr>
      <w:r>
        <w:rPr>
          <w:rFonts w:hint="eastAsia"/>
        </w:rPr>
        <w:t>内容：</w:t>
      </w:r>
    </w:p>
    <w:p w14:paraId="0D0FDBA2" w14:textId="3582C104" w:rsidR="00E163A1" w:rsidRDefault="00E163A1" w:rsidP="00E163A1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opic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  <w:r w:rsidR="00C21AF6">
        <w:rPr>
          <w:rFonts w:ascii="Consolas" w:eastAsia="宋体" w:hAnsi="Consolas" w:cs="宋体"/>
          <w:color w:val="A31515"/>
          <w:kern w:val="0"/>
          <w:szCs w:val="21"/>
        </w:rPr>
        <w:t>dc</w:t>
      </w:r>
      <w:r w:rsidRPr="00B17DE1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proofErr w:type="spellStart"/>
      <w:r w:rsidR="00C21AF6">
        <w:rPr>
          <w:rFonts w:ascii="Consolas" w:eastAsia="宋体" w:hAnsi="Consolas" w:cs="宋体"/>
          <w:color w:val="A31515"/>
          <w:kern w:val="0"/>
          <w:szCs w:val="21"/>
        </w:rPr>
        <w:t>cs</w:t>
      </w:r>
      <w:proofErr w:type="spellEnd"/>
      <w:r w:rsidRPr="00B17DE1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="00B91221">
        <w:rPr>
          <w:rFonts w:ascii="Consolas" w:eastAsia="宋体" w:hAnsi="Consolas" w:cs="宋体" w:hint="eastAsia"/>
          <w:color w:val="A31515"/>
          <w:kern w:val="0"/>
          <w:szCs w:val="21"/>
        </w:rPr>
        <w:t>state/</w:t>
      </w:r>
      <w:r w:rsidRPr="00B17DE1">
        <w:rPr>
          <w:rFonts w:ascii="Consolas" w:eastAsia="宋体" w:hAnsi="Consolas" w:cs="宋体"/>
          <w:color w:val="A31515"/>
          <w:kern w:val="0"/>
          <w:szCs w:val="21"/>
        </w:rPr>
        <w:t>12312adce3131</w:t>
      </w:r>
    </w:p>
    <w:p w14:paraId="1BAF22CC" w14:textId="3469940B" w:rsidR="00436D3F" w:rsidRPr="00436D3F" w:rsidRDefault="00E163A1" w:rsidP="00E163A1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436D3F" w:rsidRPr="00436D3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8D699F8" w14:textId="2893C08E" w:rsidR="00436D3F" w:rsidRDefault="00436D3F" w:rsidP="00A324A8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451A5"/>
          <w:kern w:val="0"/>
          <w:szCs w:val="21"/>
        </w:rPr>
        <w:t>"did"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A31515"/>
          <w:kern w:val="0"/>
          <w:szCs w:val="21"/>
        </w:rPr>
        <w:t>"12312adce3131"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4EE000" w14:textId="1C421626" w:rsidR="00072D5E" w:rsidRDefault="00072D5E" w:rsidP="00A324A8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7D2936">
        <w:rPr>
          <w:rFonts w:ascii="Consolas" w:eastAsia="宋体" w:hAnsi="Consolas" w:cs="宋体"/>
          <w:color w:val="0451A5"/>
          <w:kern w:val="0"/>
          <w:szCs w:val="21"/>
        </w:rPr>
        <w:t>v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A31515"/>
          <w:kern w:val="0"/>
          <w:szCs w:val="21"/>
        </w:rPr>
        <w:t>"</w:t>
      </w:r>
      <w:r>
        <w:rPr>
          <w:rFonts w:ascii="Consolas" w:eastAsia="宋体" w:hAnsi="Consolas" w:cs="宋体"/>
          <w:color w:val="A31515"/>
          <w:kern w:val="0"/>
          <w:szCs w:val="21"/>
        </w:rPr>
        <w:t>1.0.0.0</w:t>
      </w:r>
      <w:r w:rsidRPr="00436D3F">
        <w:rPr>
          <w:rFonts w:ascii="Consolas" w:eastAsia="宋体" w:hAnsi="Consolas" w:cs="宋体"/>
          <w:color w:val="A31515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,</w:t>
      </w:r>
    </w:p>
    <w:p w14:paraId="4BDD78DD" w14:textId="70DAD659" w:rsidR="00A324A8" w:rsidRDefault="00A324A8" w:rsidP="00A324A8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451A5"/>
          <w:kern w:val="0"/>
          <w:szCs w:val="21"/>
        </w:rPr>
      </w:pPr>
      <w:r w:rsidRPr="00A324A8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t</w:t>
      </w:r>
      <w:r w:rsidRPr="00A324A8">
        <w:rPr>
          <w:rFonts w:ascii="Consolas" w:eastAsia="宋体" w:hAnsi="Consolas" w:cs="宋体"/>
          <w:color w:val="0451A5"/>
          <w:kern w:val="0"/>
          <w:szCs w:val="21"/>
        </w:rPr>
        <w:t>":1502202265,</w:t>
      </w:r>
    </w:p>
    <w:p w14:paraId="52536783" w14:textId="0B94819A" w:rsidR="0025412C" w:rsidRPr="00436D3F" w:rsidRDefault="0025412C" w:rsidP="00A324A8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451A5"/>
          <w:kern w:val="0"/>
          <w:szCs w:val="21"/>
        </w:rPr>
      </w:pP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temp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>
        <w:rPr>
          <w:rFonts w:ascii="Consolas" w:eastAsia="宋体" w:hAnsi="Consolas" w:cs="宋体"/>
          <w:color w:val="0451A5"/>
          <w:kern w:val="0"/>
          <w:szCs w:val="21"/>
        </w:rPr>
        <w:t>:43.2,</w:t>
      </w:r>
    </w:p>
    <w:p w14:paraId="0A7291DA" w14:textId="51A9B3F2" w:rsidR="00436D3F" w:rsidRDefault="00436D3F" w:rsidP="0090028E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vol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09885A"/>
          <w:kern w:val="0"/>
          <w:szCs w:val="21"/>
        </w:rPr>
        <w:t>233.1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AFECBE" w14:textId="6D35A9DC" w:rsidR="0090028E" w:rsidRDefault="0090028E" w:rsidP="0090028E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BB6E33">
        <w:rPr>
          <w:rFonts w:ascii="Consolas" w:eastAsia="宋体" w:hAnsi="Consolas" w:cs="宋体"/>
          <w:color w:val="0451A5"/>
          <w:kern w:val="0"/>
          <w:szCs w:val="21"/>
        </w:rPr>
        <w:t>en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9885A"/>
          <w:kern w:val="0"/>
          <w:szCs w:val="21"/>
        </w:rPr>
        <w:t>2113213.1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8520A52" w14:textId="364FC9C1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="003728D2">
        <w:rPr>
          <w:rFonts w:ascii="Consolas" w:eastAsia="宋体" w:hAnsi="Consolas" w:cs="宋体"/>
          <w:color w:val="0451A5"/>
          <w:kern w:val="0"/>
          <w:szCs w:val="21"/>
        </w:rPr>
        <w:t>st</w:t>
      </w:r>
      <w:proofErr w:type="spellEnd"/>
      <w:proofErr w:type="gramStart"/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:[</w:t>
      </w:r>
      <w:proofErr w:type="gramEnd"/>
    </w:p>
    <w:p w14:paraId="2E62D97C" w14:textId="77777777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213E40E4" w14:textId="5DC634F1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cn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C4C324F" w14:textId="08BCB0BB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cur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09885A"/>
          <w:kern w:val="0"/>
          <w:szCs w:val="21"/>
        </w:rPr>
        <w:t>1.28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32E57A" w14:textId="5CC5E747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pow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09885A"/>
          <w:kern w:val="0"/>
          <w:szCs w:val="21"/>
        </w:rPr>
        <w:t>122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D91AF5D" w14:textId="45EBB30B" w:rsidR="00441F3E" w:rsidRDefault="00436D3F" w:rsidP="00353328">
      <w:pPr>
        <w:widowControl/>
        <w:shd w:val="clear" w:color="auto" w:fill="AEAAAA" w:themeFill="background2" w:themeFillShade="BF"/>
        <w:spacing w:line="285" w:lineRule="atLeast"/>
        <w:ind w:firstLine="13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CB78F4">
        <w:rPr>
          <w:rFonts w:ascii="Consolas" w:eastAsia="宋体" w:hAnsi="Consolas" w:cs="宋体"/>
          <w:color w:val="0451A5"/>
          <w:kern w:val="0"/>
          <w:szCs w:val="21"/>
        </w:rPr>
        <w:t>sst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83F76B" w14:textId="41C06345" w:rsidR="0090028E" w:rsidRPr="00436D3F" w:rsidRDefault="0090028E" w:rsidP="0090028E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BB6E33">
        <w:rPr>
          <w:rFonts w:ascii="Consolas" w:eastAsia="宋体" w:hAnsi="Consolas" w:cs="宋体"/>
          <w:color w:val="0451A5"/>
          <w:kern w:val="0"/>
          <w:szCs w:val="21"/>
        </w:rPr>
        <w:t>en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9885A"/>
          <w:kern w:val="0"/>
          <w:szCs w:val="21"/>
        </w:rPr>
        <w:t>23213.1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E3B4921" w14:textId="7E408841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AD2FEA">
        <w:rPr>
          <w:rFonts w:ascii="Consolas" w:eastAsia="宋体" w:hAnsi="Consolas" w:cs="宋体" w:hint="eastAsia"/>
          <w:color w:val="0451A5"/>
          <w:kern w:val="0"/>
          <w:szCs w:val="21"/>
        </w:rPr>
        <w:t>tl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09885A"/>
          <w:kern w:val="0"/>
          <w:szCs w:val="21"/>
        </w:rPr>
        <w:t>324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</w:p>
    <w:p w14:paraId="437177CA" w14:textId="77777777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},</w:t>
      </w:r>
    </w:p>
    <w:p w14:paraId="730D6383" w14:textId="77777777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63AF7E57" w14:textId="03868680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cn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8EC338" w14:textId="01343323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cur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09885A"/>
          <w:kern w:val="0"/>
          <w:szCs w:val="21"/>
        </w:rPr>
        <w:t>1.28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5E41F9A" w14:textId="3B8D7BFF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pow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09885A"/>
          <w:kern w:val="0"/>
          <w:szCs w:val="21"/>
        </w:rPr>
        <w:t>122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B9D0BC5" w14:textId="127EEC04" w:rsid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CB78F4">
        <w:rPr>
          <w:rFonts w:ascii="Consolas" w:eastAsia="宋体" w:hAnsi="Consolas" w:cs="宋体"/>
          <w:color w:val="0451A5"/>
          <w:kern w:val="0"/>
          <w:szCs w:val="21"/>
        </w:rPr>
        <w:t>sst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A89B870" w14:textId="6787FBFB" w:rsidR="0090028E" w:rsidRPr="00436D3F" w:rsidRDefault="0090028E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BB6E33">
        <w:rPr>
          <w:rFonts w:ascii="Consolas" w:eastAsia="宋体" w:hAnsi="Consolas" w:cs="宋体"/>
          <w:color w:val="0451A5"/>
          <w:kern w:val="0"/>
          <w:szCs w:val="21"/>
        </w:rPr>
        <w:t>en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9885A"/>
          <w:kern w:val="0"/>
          <w:szCs w:val="21"/>
        </w:rPr>
        <w:t>23213.1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2D96095" w14:textId="0CB82EF6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A678AC">
        <w:rPr>
          <w:rFonts w:ascii="Consolas" w:eastAsia="宋体" w:hAnsi="Consolas" w:cs="宋体" w:hint="eastAsia"/>
          <w:color w:val="0451A5"/>
          <w:kern w:val="0"/>
          <w:szCs w:val="21"/>
        </w:rPr>
        <w:t>tl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09885A"/>
          <w:kern w:val="0"/>
          <w:szCs w:val="21"/>
        </w:rPr>
        <w:t>324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</w:p>
    <w:p w14:paraId="385AE9B4" w14:textId="77777777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2C4735D" w14:textId="77777777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158A6984" w14:textId="77777777" w:rsidR="00436D3F" w:rsidRPr="00436D3F" w:rsidRDefault="00436D3F" w:rsidP="00436D3F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9FE9F4D" w14:textId="77777777" w:rsidR="00436D3F" w:rsidRDefault="00436D3F" w:rsidP="00436D3F">
      <w:pPr>
        <w:pStyle w:val="a3"/>
        <w:ind w:left="360" w:firstLineChars="0" w:firstLine="0"/>
      </w:pPr>
      <w:r>
        <w:rPr>
          <w:rFonts w:hint="eastAsia"/>
        </w:rPr>
        <w:t>其中</w:t>
      </w:r>
    </w:p>
    <w:p w14:paraId="38324F93" w14:textId="16B622CB" w:rsidR="00436D3F" w:rsidRDefault="00436D3F" w:rsidP="00436D3F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 w:rsidRPr="00B21D2C">
        <w:rPr>
          <w:rFonts w:ascii="Consolas" w:eastAsia="宋体" w:hAnsi="Consolas" w:cs="宋体"/>
          <w:color w:val="0451A5"/>
          <w:kern w:val="0"/>
          <w:szCs w:val="21"/>
        </w:rPr>
        <w:t>did</w:t>
      </w:r>
      <w:r w:rsidRPr="00B21D2C">
        <w:rPr>
          <w:rFonts w:ascii="Consolas" w:eastAsia="宋体" w:hAnsi="Consolas" w:cs="宋体" w:hint="eastAsia"/>
          <w:color w:val="0451A5"/>
          <w:kern w:val="0"/>
          <w:szCs w:val="21"/>
        </w:rPr>
        <w:t>：</w:t>
      </w:r>
      <w:r w:rsidR="00A324A8" w:rsidRPr="00B21D2C">
        <w:rPr>
          <w:rFonts w:ascii="Consolas" w:eastAsia="宋体" w:hAnsi="Consolas" w:cs="宋体" w:hint="eastAsia"/>
          <w:color w:val="0451A5"/>
          <w:kern w:val="0"/>
          <w:szCs w:val="21"/>
        </w:rPr>
        <w:t>充电站</w:t>
      </w:r>
      <w:r w:rsidR="00A324A8" w:rsidRPr="00B21D2C">
        <w:rPr>
          <w:rFonts w:ascii="Consolas" w:eastAsia="宋体" w:hAnsi="Consolas" w:cs="宋体" w:hint="eastAsia"/>
          <w:color w:val="0451A5"/>
          <w:kern w:val="0"/>
          <w:szCs w:val="21"/>
        </w:rPr>
        <w:t>id</w:t>
      </w:r>
      <w:r w:rsidR="00A324A8" w:rsidRPr="00B21D2C">
        <w:rPr>
          <w:rFonts w:ascii="Consolas" w:eastAsia="宋体" w:hAnsi="Consolas" w:cs="宋体" w:hint="eastAsia"/>
          <w:color w:val="0451A5"/>
          <w:kern w:val="0"/>
          <w:szCs w:val="21"/>
        </w:rPr>
        <w:t>编号，字符串</w:t>
      </w:r>
      <w:proofErr w:type="spellStart"/>
      <w:r w:rsidR="00A324A8" w:rsidRPr="00B21D2C">
        <w:rPr>
          <w:rFonts w:ascii="Consolas" w:eastAsia="宋体" w:hAnsi="Consolas" w:cs="宋体" w:hint="eastAsia"/>
          <w:color w:val="0451A5"/>
          <w:kern w:val="0"/>
          <w:szCs w:val="21"/>
        </w:rPr>
        <w:t>uuid</w:t>
      </w:r>
      <w:proofErr w:type="spellEnd"/>
    </w:p>
    <w:p w14:paraId="646183DC" w14:textId="107DEBFA" w:rsidR="003E46C7" w:rsidRPr="00B21D2C" w:rsidRDefault="007D2936" w:rsidP="00436D3F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v</w:t>
      </w:r>
      <w:r w:rsidR="003E46C7">
        <w:rPr>
          <w:rFonts w:ascii="Consolas" w:eastAsia="宋体" w:hAnsi="Consolas" w:cs="宋体"/>
          <w:color w:val="0451A5"/>
          <w:kern w:val="0"/>
          <w:szCs w:val="21"/>
        </w:rPr>
        <w:t xml:space="preserve">: </w:t>
      </w:r>
      <w:r w:rsidR="003E46C7">
        <w:rPr>
          <w:rFonts w:ascii="Consolas" w:eastAsia="宋体" w:hAnsi="Consolas" w:cs="宋体" w:hint="eastAsia"/>
          <w:color w:val="0451A5"/>
          <w:kern w:val="0"/>
          <w:szCs w:val="21"/>
        </w:rPr>
        <w:t>固件版本号，字符串</w:t>
      </w:r>
    </w:p>
    <w:p w14:paraId="7D2384F4" w14:textId="299E8EC9" w:rsidR="00A324A8" w:rsidRDefault="003728D2" w:rsidP="00436D3F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t</w:t>
      </w:r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：充电站实时时间，数字，世纪秒</w:t>
      </w:r>
    </w:p>
    <w:p w14:paraId="10E7686E" w14:textId="433FB518" w:rsidR="0025412C" w:rsidRDefault="003728D2" w:rsidP="00436D3F">
      <w:pPr>
        <w:pStyle w:val="a3"/>
        <w:ind w:left="360" w:firstLineChars="0" w:firstLine="0"/>
      </w:pPr>
      <w:r>
        <w:rPr>
          <w:rFonts w:ascii="Consolas" w:eastAsia="宋体" w:hAnsi="Consolas" w:cs="宋体"/>
          <w:color w:val="0451A5"/>
          <w:kern w:val="0"/>
          <w:szCs w:val="21"/>
        </w:rPr>
        <w:t>temp</w:t>
      </w:r>
      <w:r w:rsidR="0025412C">
        <w:rPr>
          <w:rFonts w:ascii="Consolas" w:eastAsia="宋体" w:hAnsi="Consolas" w:cs="宋体"/>
          <w:color w:val="0451A5"/>
          <w:kern w:val="0"/>
          <w:szCs w:val="21"/>
        </w:rPr>
        <w:t>:</w:t>
      </w:r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充电站温度，数字，单位摄氏度</w:t>
      </w:r>
    </w:p>
    <w:p w14:paraId="56B07A94" w14:textId="3B0FCDA6" w:rsidR="00A324A8" w:rsidRDefault="003728D2" w:rsidP="00436D3F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vol</w:t>
      </w:r>
      <w:proofErr w:type="spellEnd"/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：电源电压，数字，单位</w:t>
      </w:r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V</w:t>
      </w:r>
    </w:p>
    <w:p w14:paraId="333A2F6A" w14:textId="6FA6C8C0" w:rsidR="0090028E" w:rsidRDefault="00BB6E33" w:rsidP="00436D3F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en</w:t>
      </w:r>
      <w:proofErr w:type="spellEnd"/>
      <w:r w:rsidR="0090028E">
        <w:rPr>
          <w:rFonts w:ascii="Consolas" w:eastAsia="宋体" w:hAnsi="Consolas" w:cs="宋体"/>
          <w:color w:val="0451A5"/>
          <w:kern w:val="0"/>
          <w:szCs w:val="21"/>
        </w:rPr>
        <w:t xml:space="preserve">: </w:t>
      </w:r>
      <w:r w:rsidR="0090028E">
        <w:rPr>
          <w:rFonts w:ascii="Consolas" w:eastAsia="宋体" w:hAnsi="Consolas" w:cs="宋体" w:hint="eastAsia"/>
          <w:color w:val="0451A5"/>
          <w:kern w:val="0"/>
          <w:szCs w:val="21"/>
        </w:rPr>
        <w:t>电能量，数字，单位</w:t>
      </w:r>
      <w:r w:rsidR="0090028E">
        <w:rPr>
          <w:rFonts w:ascii="Consolas" w:eastAsia="宋体" w:hAnsi="Consolas" w:cs="宋体" w:hint="eastAsia"/>
          <w:color w:val="0451A5"/>
          <w:kern w:val="0"/>
          <w:szCs w:val="21"/>
        </w:rPr>
        <w:t>kwh</w:t>
      </w:r>
    </w:p>
    <w:p w14:paraId="4B5B5602" w14:textId="4B2265E7" w:rsidR="00A324A8" w:rsidRDefault="003728D2" w:rsidP="00436D3F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st</w:t>
      </w:r>
      <w:proofErr w:type="spellEnd"/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：插座状态，</w:t>
      </w:r>
      <w:proofErr w:type="spellStart"/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json</w:t>
      </w:r>
      <w:proofErr w:type="spellEnd"/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数组</w:t>
      </w:r>
    </w:p>
    <w:p w14:paraId="09FF6731" w14:textId="426F27D6" w:rsidR="00A324A8" w:rsidRDefault="003728D2" w:rsidP="00436D3F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cn</w:t>
      </w:r>
      <w:proofErr w:type="spellEnd"/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：插座编号，数字，</w:t>
      </w:r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1</w:t>
      </w:r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开始</w:t>
      </w:r>
    </w:p>
    <w:p w14:paraId="26267BD3" w14:textId="21425455" w:rsidR="00A324A8" w:rsidRDefault="003728D2" w:rsidP="00436D3F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cur</w:t>
      </w:r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：插座电流：数字，单位</w:t>
      </w:r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A</w:t>
      </w:r>
    </w:p>
    <w:p w14:paraId="2D6909E5" w14:textId="0D40CDDD" w:rsidR="00A324A8" w:rsidRDefault="003728D2" w:rsidP="00436D3F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pow</w:t>
      </w:r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：有功功率，数字，单位</w:t>
      </w:r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W</w:t>
      </w:r>
    </w:p>
    <w:p w14:paraId="242ED41F" w14:textId="2484ABE0" w:rsidR="001605DA" w:rsidRPr="00353328" w:rsidRDefault="00CB78F4" w:rsidP="001605DA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sst</w:t>
      </w:r>
      <w:proofErr w:type="spellEnd"/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：插座通断状态，数字，</w:t>
      </w:r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0-</w:t>
      </w:r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断开</w:t>
      </w:r>
      <w:r w:rsidR="00284E91">
        <w:rPr>
          <w:rFonts w:ascii="Consolas" w:eastAsia="宋体" w:hAnsi="Consolas" w:cs="宋体" w:hint="eastAsia"/>
          <w:color w:val="0451A5"/>
          <w:kern w:val="0"/>
          <w:szCs w:val="21"/>
        </w:rPr>
        <w:t>，</w:t>
      </w:r>
      <w:r w:rsidR="00C433ED">
        <w:rPr>
          <w:rFonts w:ascii="Consolas" w:eastAsia="宋体" w:hAnsi="Consolas" w:cs="宋体" w:hint="eastAsia"/>
          <w:color w:val="0451A5"/>
          <w:kern w:val="0"/>
          <w:szCs w:val="21"/>
        </w:rPr>
        <w:t>（非</w:t>
      </w:r>
      <w:r w:rsidR="00C433ED">
        <w:rPr>
          <w:rFonts w:ascii="Consolas" w:eastAsia="宋体" w:hAnsi="Consolas" w:cs="宋体" w:hint="eastAsia"/>
          <w:color w:val="0451A5"/>
          <w:kern w:val="0"/>
          <w:szCs w:val="21"/>
        </w:rPr>
        <w:t>0-</w:t>
      </w:r>
      <w:r w:rsidR="00C433ED">
        <w:rPr>
          <w:rFonts w:ascii="Consolas" w:eastAsia="宋体" w:hAnsi="Consolas" w:cs="宋体" w:hint="eastAsia"/>
          <w:color w:val="0451A5"/>
          <w:kern w:val="0"/>
          <w:szCs w:val="21"/>
        </w:rPr>
        <w:t>接通）</w:t>
      </w:r>
      <w:r w:rsidR="00C433ED">
        <w:rPr>
          <w:rFonts w:ascii="Consolas" w:eastAsia="宋体" w:hAnsi="Consolas" w:cs="宋体" w:hint="eastAsia"/>
          <w:color w:val="0451A5"/>
          <w:kern w:val="0"/>
          <w:szCs w:val="21"/>
        </w:rPr>
        <w:t>1-</w:t>
      </w:r>
      <w:r w:rsidR="00C433ED">
        <w:rPr>
          <w:rFonts w:ascii="Consolas" w:eastAsia="宋体" w:hAnsi="Consolas" w:cs="宋体" w:hint="eastAsia"/>
          <w:color w:val="0451A5"/>
          <w:kern w:val="0"/>
          <w:szCs w:val="21"/>
        </w:rPr>
        <w:t>待插头，</w:t>
      </w:r>
      <w:r w:rsidR="00C433ED">
        <w:rPr>
          <w:rFonts w:ascii="Consolas" w:eastAsia="宋体" w:hAnsi="Consolas" w:cs="宋体" w:hint="eastAsia"/>
          <w:color w:val="0451A5"/>
          <w:kern w:val="0"/>
          <w:szCs w:val="21"/>
        </w:rPr>
        <w:t>2-</w:t>
      </w:r>
      <w:r w:rsidR="00C433ED">
        <w:rPr>
          <w:rFonts w:ascii="Consolas" w:eastAsia="宋体" w:hAnsi="Consolas" w:cs="宋体" w:hint="eastAsia"/>
          <w:color w:val="0451A5"/>
          <w:kern w:val="0"/>
          <w:szCs w:val="21"/>
        </w:rPr>
        <w:t>充电中，</w:t>
      </w:r>
      <w:r w:rsidR="00C433ED">
        <w:rPr>
          <w:rFonts w:ascii="Consolas" w:eastAsia="宋体" w:hAnsi="Consolas" w:cs="宋体" w:hint="eastAsia"/>
          <w:color w:val="0451A5"/>
          <w:kern w:val="0"/>
          <w:szCs w:val="21"/>
        </w:rPr>
        <w:t>3-</w:t>
      </w:r>
      <w:r w:rsidR="00C433ED">
        <w:rPr>
          <w:rFonts w:ascii="Consolas" w:eastAsia="宋体" w:hAnsi="Consolas" w:cs="宋体" w:hint="eastAsia"/>
          <w:color w:val="0451A5"/>
          <w:kern w:val="0"/>
          <w:szCs w:val="21"/>
        </w:rPr>
        <w:t>涓流中，</w:t>
      </w:r>
      <w:r w:rsidR="00C433ED">
        <w:rPr>
          <w:rFonts w:ascii="Consolas" w:eastAsia="宋体" w:hAnsi="Consolas" w:cs="宋体" w:hint="eastAsia"/>
          <w:color w:val="0451A5"/>
          <w:kern w:val="0"/>
          <w:szCs w:val="21"/>
        </w:rPr>
        <w:lastRenderedPageBreak/>
        <w:t>4-</w:t>
      </w:r>
      <w:r w:rsidR="00C433ED">
        <w:rPr>
          <w:rFonts w:ascii="Consolas" w:eastAsia="宋体" w:hAnsi="Consolas" w:cs="宋体" w:hint="eastAsia"/>
          <w:color w:val="0451A5"/>
          <w:kern w:val="0"/>
          <w:szCs w:val="21"/>
        </w:rPr>
        <w:t>异常</w:t>
      </w:r>
    </w:p>
    <w:p w14:paraId="65E931FD" w14:textId="2C072D99" w:rsidR="00A324A8" w:rsidRDefault="00D63B91" w:rsidP="00436D3F">
      <w:pPr>
        <w:pStyle w:val="a3"/>
        <w:ind w:left="360" w:firstLineChars="0" w:firstLine="0"/>
      </w:pPr>
      <w:proofErr w:type="spellStart"/>
      <w:r>
        <w:rPr>
          <w:rFonts w:ascii="Consolas" w:eastAsia="宋体" w:hAnsi="Consolas" w:cs="宋体" w:hint="eastAsia"/>
          <w:color w:val="0451A5"/>
          <w:kern w:val="0"/>
          <w:szCs w:val="21"/>
        </w:rPr>
        <w:t>tl</w:t>
      </w:r>
      <w:proofErr w:type="spellEnd"/>
      <w:r w:rsidR="00A324A8">
        <w:rPr>
          <w:rFonts w:ascii="Consolas" w:eastAsia="宋体" w:hAnsi="Consolas" w:cs="宋体" w:hint="eastAsia"/>
          <w:color w:val="0451A5"/>
          <w:kern w:val="0"/>
          <w:szCs w:val="21"/>
        </w:rPr>
        <w:t>：插座剩余时间，数字，单位分钟</w:t>
      </w:r>
    </w:p>
    <w:p w14:paraId="3E2FB0F8" w14:textId="70D6885D" w:rsidR="00436D3F" w:rsidRDefault="00436D3F" w:rsidP="00436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服务端下发开关命令</w:t>
      </w:r>
    </w:p>
    <w:p w14:paraId="713A58BC" w14:textId="1BCE6872" w:rsidR="00BD37D4" w:rsidRDefault="00BD37D4" w:rsidP="00BD37D4">
      <w:pPr>
        <w:pStyle w:val="a3"/>
        <w:ind w:left="360" w:firstLineChars="0" w:firstLine="0"/>
      </w:pPr>
      <w:r>
        <w:t>T</w:t>
      </w:r>
      <w:r>
        <w:rPr>
          <w:rFonts w:hint="eastAsia"/>
        </w:rPr>
        <w:t>opic：</w:t>
      </w:r>
      <w:r w:rsidR="00C21AF6">
        <w:t>dc</w:t>
      </w:r>
      <w:r>
        <w:rPr>
          <w:rFonts w:hint="eastAsia"/>
        </w:rPr>
        <w:t>/</w:t>
      </w:r>
      <w:proofErr w:type="spellStart"/>
      <w:r w:rsidR="00C21AF6">
        <w:t>cs</w:t>
      </w:r>
      <w:proofErr w:type="spellEnd"/>
      <w:r>
        <w:rPr>
          <w:rFonts w:hint="eastAsia"/>
        </w:rPr>
        <w:t>/set</w:t>
      </w:r>
      <w:r w:rsidR="0056285F">
        <w:rPr>
          <w:rFonts w:hint="eastAsia"/>
        </w:rPr>
        <w:t>/</w:t>
      </w:r>
      <w:r w:rsidR="0056285F">
        <w:t>&lt;</w:t>
      </w:r>
      <w:r w:rsidR="0056285F">
        <w:rPr>
          <w:rFonts w:hint="eastAsia"/>
        </w:rPr>
        <w:t>ID</w:t>
      </w:r>
      <w:r w:rsidR="0056285F">
        <w:t>&gt;</w:t>
      </w:r>
    </w:p>
    <w:p w14:paraId="7F0D73E5" w14:textId="588994C9" w:rsidR="00BD37D4" w:rsidRDefault="00BD37D4" w:rsidP="00BD37D4">
      <w:pPr>
        <w:pStyle w:val="a3"/>
        <w:ind w:left="360" w:firstLineChars="0" w:firstLine="0"/>
      </w:pPr>
      <w:r>
        <w:rPr>
          <w:rFonts w:hint="eastAsia"/>
        </w:rPr>
        <w:t>其中 ID：充电站id编号，例如：</w:t>
      </w:r>
      <w:r w:rsidR="00C21AF6">
        <w:t>dc</w:t>
      </w:r>
      <w:r>
        <w:rPr>
          <w:rFonts w:hint="eastAsia"/>
        </w:rPr>
        <w:t>/</w:t>
      </w:r>
      <w:proofErr w:type="spellStart"/>
      <w:r w:rsidR="00C21AF6">
        <w:t>cs</w:t>
      </w:r>
      <w:proofErr w:type="spellEnd"/>
      <w:r>
        <w:rPr>
          <w:rFonts w:hint="eastAsia"/>
        </w:rPr>
        <w:t>/</w:t>
      </w:r>
      <w:r w:rsidR="00CB222C">
        <w:rPr>
          <w:rFonts w:hint="eastAsia"/>
        </w:rPr>
        <w:t>set/</w:t>
      </w:r>
      <w:r w:rsidRPr="00BD37D4">
        <w:t>12312adce3131</w:t>
      </w:r>
    </w:p>
    <w:p w14:paraId="106C75E5" w14:textId="77777777" w:rsidR="00BD37D4" w:rsidRDefault="00BD37D4" w:rsidP="00BD37D4">
      <w:pPr>
        <w:pStyle w:val="a3"/>
        <w:ind w:left="360" w:firstLineChars="0" w:firstLine="0"/>
      </w:pPr>
    </w:p>
    <w:p w14:paraId="1AFB8035" w14:textId="6FB6EA88" w:rsidR="0025412C" w:rsidRDefault="0025412C" w:rsidP="0025412C">
      <w:pPr>
        <w:pStyle w:val="a3"/>
        <w:ind w:left="360" w:firstLineChars="0" w:firstLine="0"/>
      </w:pPr>
      <w:r>
        <w:rPr>
          <w:rFonts w:hint="eastAsia"/>
        </w:rPr>
        <w:t>开关命令</w:t>
      </w:r>
    </w:p>
    <w:p w14:paraId="3D38AAD1" w14:textId="5E392634" w:rsidR="00E163A1" w:rsidRDefault="00E163A1" w:rsidP="00E163A1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opic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  <w:r w:rsidR="00C21AF6">
        <w:rPr>
          <w:rFonts w:ascii="Consolas" w:eastAsia="宋体" w:hAnsi="Consolas" w:cs="宋体"/>
          <w:color w:val="A31515"/>
          <w:kern w:val="0"/>
          <w:szCs w:val="21"/>
        </w:rPr>
        <w:t>dc</w:t>
      </w:r>
      <w:r w:rsidRPr="00B17DE1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proofErr w:type="spellStart"/>
      <w:r w:rsidR="00C21AF6">
        <w:rPr>
          <w:rFonts w:ascii="Consolas" w:eastAsia="宋体" w:hAnsi="Consolas" w:cs="宋体"/>
          <w:color w:val="A31515"/>
          <w:kern w:val="0"/>
          <w:szCs w:val="21"/>
        </w:rPr>
        <w:t>cs</w:t>
      </w:r>
      <w:proofErr w:type="spellEnd"/>
      <w:r w:rsidRPr="00B17DE1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="003826F0">
        <w:rPr>
          <w:rFonts w:ascii="Consolas" w:eastAsia="宋体" w:hAnsi="Consolas" w:cs="宋体" w:hint="eastAsia"/>
          <w:color w:val="A31515"/>
          <w:kern w:val="0"/>
          <w:szCs w:val="21"/>
        </w:rPr>
        <w:t>set/</w:t>
      </w:r>
      <w:r w:rsidRPr="00B17DE1">
        <w:rPr>
          <w:rFonts w:ascii="Consolas" w:eastAsia="宋体" w:hAnsi="Consolas" w:cs="宋体"/>
          <w:color w:val="A31515"/>
          <w:kern w:val="0"/>
          <w:szCs w:val="21"/>
        </w:rPr>
        <w:t>12312adce3131</w:t>
      </w:r>
    </w:p>
    <w:p w14:paraId="5DCB7BC1" w14:textId="77777777" w:rsidR="00E163A1" w:rsidRDefault="00E163A1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04690F" w14:textId="3C2B2231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43F10A8" w14:textId="77777777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"did"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5412C">
        <w:rPr>
          <w:rFonts w:ascii="Consolas" w:eastAsia="宋体" w:hAnsi="Consolas" w:cs="宋体"/>
          <w:color w:val="A31515"/>
          <w:kern w:val="0"/>
          <w:szCs w:val="21"/>
        </w:rPr>
        <w:t>"12312adce3131"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6EDD51" w14:textId="0BE25191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t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5412C">
        <w:rPr>
          <w:rFonts w:ascii="Consolas" w:eastAsia="宋体" w:hAnsi="Consolas" w:cs="宋体"/>
          <w:color w:val="09885A"/>
          <w:kern w:val="0"/>
          <w:szCs w:val="21"/>
        </w:rPr>
        <w:t>1502202265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2D3D6D" w14:textId="6186F408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="003728D2">
        <w:rPr>
          <w:rFonts w:ascii="Consolas" w:eastAsia="宋体" w:hAnsi="Consolas" w:cs="宋体"/>
          <w:color w:val="0451A5"/>
          <w:kern w:val="0"/>
          <w:szCs w:val="21"/>
        </w:rPr>
        <w:t>st</w:t>
      </w:r>
      <w:proofErr w:type="spellEnd"/>
      <w:proofErr w:type="gramStart"/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:[</w:t>
      </w:r>
      <w:proofErr w:type="gramEnd"/>
    </w:p>
    <w:p w14:paraId="0C9A3FA4" w14:textId="77777777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14881D2B" w14:textId="7572FA4D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cn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5412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4D3C300" w14:textId="687C7708" w:rsid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CB78F4">
        <w:rPr>
          <w:rFonts w:ascii="Consolas" w:eastAsia="宋体" w:hAnsi="Consolas" w:cs="宋体"/>
          <w:color w:val="0451A5"/>
          <w:kern w:val="0"/>
          <w:szCs w:val="21"/>
        </w:rPr>
        <w:t>sst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5412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234A51A" w14:textId="28CD57ED" w:rsidR="0090028E" w:rsidRDefault="0090028E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DD4EC0">
        <w:rPr>
          <w:rFonts w:ascii="Consolas" w:eastAsia="宋体" w:hAnsi="Consolas" w:cs="宋体"/>
          <w:color w:val="0451A5"/>
          <w:kern w:val="0"/>
          <w:szCs w:val="21"/>
        </w:rPr>
        <w:t>apow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09885A"/>
          <w:kern w:val="0"/>
          <w:szCs w:val="21"/>
        </w:rPr>
        <w:t>200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216453E" w14:textId="27E49738" w:rsidR="0090028E" w:rsidRDefault="0090028E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DD4EC0">
        <w:rPr>
          <w:rFonts w:ascii="Consolas" w:eastAsia="宋体" w:hAnsi="Consolas" w:cs="宋体"/>
          <w:color w:val="0451A5"/>
          <w:kern w:val="0"/>
          <w:szCs w:val="21"/>
        </w:rPr>
        <w:t>ipow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09885A"/>
          <w:kern w:val="0"/>
          <w:szCs w:val="21"/>
        </w:rPr>
        <w:t>5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B807D69" w14:textId="33F2C34B" w:rsidR="0090028E" w:rsidRPr="0025412C" w:rsidRDefault="0090028E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DD4EC0">
        <w:rPr>
          <w:rFonts w:ascii="Consolas" w:eastAsia="宋体" w:hAnsi="Consolas" w:cs="宋体"/>
          <w:color w:val="0451A5"/>
          <w:kern w:val="0"/>
          <w:szCs w:val="21"/>
        </w:rPr>
        <w:t>tck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5412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ECC2AD" w14:textId="58D442AB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245310">
        <w:rPr>
          <w:rFonts w:ascii="Consolas" w:eastAsia="宋体" w:hAnsi="Consolas" w:cs="宋体"/>
          <w:color w:val="0451A5"/>
          <w:kern w:val="0"/>
          <w:szCs w:val="21"/>
        </w:rPr>
        <w:t>opt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="00BD37D4" w:rsidRPr="00BD37D4">
        <w:rPr>
          <w:rFonts w:ascii="Consolas" w:eastAsia="宋体" w:hAnsi="Consolas" w:cs="宋体" w:hint="eastAsia"/>
          <w:color w:val="09885A"/>
          <w:kern w:val="0"/>
          <w:szCs w:val="21"/>
        </w:rPr>
        <w:t>120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</w:p>
    <w:p w14:paraId="37F51B00" w14:textId="77777777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},</w:t>
      </w:r>
    </w:p>
    <w:p w14:paraId="511992A9" w14:textId="77777777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5D1C380E" w14:textId="357A914E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cn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5412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E9F690C" w14:textId="3CAE6FE7" w:rsid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CB78F4">
        <w:rPr>
          <w:rFonts w:ascii="Consolas" w:eastAsia="宋体" w:hAnsi="Consolas" w:cs="宋体"/>
          <w:color w:val="0451A5"/>
          <w:kern w:val="0"/>
          <w:szCs w:val="21"/>
        </w:rPr>
        <w:t>sst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5412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D54CCE4" w14:textId="34CB7A73" w:rsidR="0090028E" w:rsidRDefault="0090028E" w:rsidP="0090028E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DD4EC0">
        <w:rPr>
          <w:rFonts w:ascii="Consolas" w:eastAsia="宋体" w:hAnsi="Consolas" w:cs="宋体"/>
          <w:color w:val="0451A5"/>
          <w:kern w:val="0"/>
          <w:szCs w:val="21"/>
        </w:rPr>
        <w:t>apow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09885A"/>
          <w:kern w:val="0"/>
          <w:szCs w:val="21"/>
        </w:rPr>
        <w:t>200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944F4EA" w14:textId="5365E640" w:rsidR="0090028E" w:rsidRDefault="0090028E" w:rsidP="0090028E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DD4EC0">
        <w:rPr>
          <w:rFonts w:ascii="Consolas" w:eastAsia="宋体" w:hAnsi="Consolas" w:cs="宋体"/>
          <w:color w:val="0451A5"/>
          <w:kern w:val="0"/>
          <w:szCs w:val="21"/>
        </w:rPr>
        <w:t>ipow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09885A"/>
          <w:kern w:val="0"/>
          <w:szCs w:val="21"/>
        </w:rPr>
        <w:t>5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45B517F" w14:textId="036E3A77" w:rsidR="0090028E" w:rsidRPr="0025412C" w:rsidRDefault="0090028E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DD4EC0">
        <w:rPr>
          <w:rFonts w:ascii="Consolas" w:eastAsia="宋体" w:hAnsi="Consolas" w:cs="宋体"/>
          <w:color w:val="0451A5"/>
          <w:kern w:val="0"/>
          <w:szCs w:val="21"/>
        </w:rPr>
        <w:t>tck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25412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48DC3C7" w14:textId="5E66F9D8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245310">
        <w:rPr>
          <w:rFonts w:ascii="Consolas" w:eastAsia="宋体" w:hAnsi="Consolas" w:cs="宋体"/>
          <w:color w:val="0451A5"/>
          <w:kern w:val="0"/>
          <w:szCs w:val="21"/>
        </w:rPr>
        <w:t>opt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 w:rsidR="00BD37D4">
        <w:rPr>
          <w:rFonts w:ascii="Consolas" w:eastAsia="宋体" w:hAnsi="Consolas" w:cs="宋体" w:hint="eastAsia"/>
          <w:color w:val="09885A"/>
          <w:kern w:val="0"/>
          <w:szCs w:val="21"/>
        </w:rPr>
        <w:t>120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</w:p>
    <w:p w14:paraId="2D9CA201" w14:textId="77777777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CFFCBBD" w14:textId="77777777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2C380786" w14:textId="77777777" w:rsidR="0025412C" w:rsidRPr="0025412C" w:rsidRDefault="0025412C" w:rsidP="0025412C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7504F3A" w14:textId="5ED8046B" w:rsidR="0025412C" w:rsidRDefault="0025412C" w:rsidP="0025412C">
      <w:pPr>
        <w:pStyle w:val="a3"/>
        <w:ind w:left="360" w:firstLineChars="0" w:firstLine="0"/>
      </w:pPr>
      <w:r>
        <w:rPr>
          <w:rFonts w:hint="eastAsia"/>
        </w:rPr>
        <w:t>其中</w:t>
      </w:r>
    </w:p>
    <w:p w14:paraId="4BF56294" w14:textId="77777777" w:rsidR="0025412C" w:rsidRDefault="0025412C" w:rsidP="0025412C">
      <w:pPr>
        <w:pStyle w:val="a3"/>
        <w:ind w:left="360" w:firstLineChars="0" w:firstLine="0"/>
      </w:pPr>
      <w:r w:rsidRPr="00B17DE1">
        <w:rPr>
          <w:rFonts w:ascii="Consolas" w:eastAsia="宋体" w:hAnsi="Consolas" w:cs="宋体"/>
          <w:color w:val="0451A5"/>
          <w:kern w:val="0"/>
          <w:szCs w:val="21"/>
        </w:rPr>
        <w:t>did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：充电站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id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编号，字符串</w:t>
      </w:r>
      <w:proofErr w:type="spellStart"/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uuid</w:t>
      </w:r>
      <w:proofErr w:type="spellEnd"/>
    </w:p>
    <w:p w14:paraId="679C140C" w14:textId="2D7736AF" w:rsidR="0025412C" w:rsidRDefault="003728D2" w:rsidP="0025412C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t</w:t>
      </w:r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：</w:t>
      </w:r>
      <w:r w:rsidR="00BD37D4">
        <w:rPr>
          <w:rFonts w:ascii="Consolas" w:eastAsia="宋体" w:hAnsi="Consolas" w:cs="宋体" w:hint="eastAsia"/>
          <w:color w:val="0451A5"/>
          <w:kern w:val="0"/>
          <w:szCs w:val="21"/>
        </w:rPr>
        <w:t>服务器</w:t>
      </w:r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实时时间，数字，世纪秒</w:t>
      </w:r>
    </w:p>
    <w:p w14:paraId="69BA0565" w14:textId="67E247EC" w:rsidR="0025412C" w:rsidRDefault="003728D2" w:rsidP="0025412C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st</w:t>
      </w:r>
      <w:proofErr w:type="spellEnd"/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：插座状态，</w:t>
      </w:r>
      <w:proofErr w:type="spellStart"/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json</w:t>
      </w:r>
      <w:proofErr w:type="spellEnd"/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数组</w:t>
      </w:r>
    </w:p>
    <w:p w14:paraId="3F056033" w14:textId="10C26E45" w:rsidR="0025412C" w:rsidRDefault="003728D2" w:rsidP="0025412C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cn</w:t>
      </w:r>
      <w:proofErr w:type="spellEnd"/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：插座编号，数字，</w:t>
      </w:r>
      <w:r w:rsidR="003D6700">
        <w:rPr>
          <w:rFonts w:ascii="Consolas" w:eastAsia="宋体" w:hAnsi="Consolas" w:cs="宋体" w:hint="eastAsia"/>
          <w:color w:val="0451A5"/>
          <w:kern w:val="0"/>
          <w:szCs w:val="21"/>
        </w:rPr>
        <w:t>0</w:t>
      </w:r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开始</w:t>
      </w:r>
    </w:p>
    <w:p w14:paraId="4C486A48" w14:textId="44594D64" w:rsidR="0025412C" w:rsidRDefault="00CB78F4" w:rsidP="0025412C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sst</w:t>
      </w:r>
      <w:proofErr w:type="spellEnd"/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：插座通断状态，数字，非</w:t>
      </w:r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0-</w:t>
      </w:r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接通，</w:t>
      </w:r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0-</w:t>
      </w:r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断开</w:t>
      </w:r>
    </w:p>
    <w:p w14:paraId="11221943" w14:textId="1EBDA7C4" w:rsidR="0025412C" w:rsidRDefault="00245310" w:rsidP="0025412C">
      <w:pPr>
        <w:pStyle w:val="a3"/>
        <w:ind w:left="360" w:firstLineChars="0" w:firstLine="0"/>
      </w:pPr>
      <w:r>
        <w:rPr>
          <w:rFonts w:ascii="Consolas" w:eastAsia="宋体" w:hAnsi="Consolas" w:cs="宋体"/>
          <w:color w:val="0451A5"/>
          <w:kern w:val="0"/>
          <w:szCs w:val="21"/>
        </w:rPr>
        <w:t>opt</w:t>
      </w:r>
      <w:r w:rsidR="0025412C">
        <w:rPr>
          <w:rFonts w:ascii="Consolas" w:eastAsia="宋体" w:hAnsi="Consolas" w:cs="宋体" w:hint="eastAsia"/>
          <w:color w:val="0451A5"/>
          <w:kern w:val="0"/>
          <w:szCs w:val="21"/>
        </w:rPr>
        <w:t>：插座剩余时间，数字，单位分钟</w:t>
      </w:r>
    </w:p>
    <w:p w14:paraId="202E604E" w14:textId="1E7250AB" w:rsidR="0025412C" w:rsidRDefault="00DD4EC0" w:rsidP="0025412C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apow</w:t>
      </w:r>
      <w:proofErr w:type="spellEnd"/>
      <w:r w:rsidR="0090028E">
        <w:rPr>
          <w:rFonts w:ascii="Consolas" w:eastAsia="宋体" w:hAnsi="Consolas" w:cs="宋体" w:hint="eastAsia"/>
          <w:color w:val="0451A5"/>
          <w:kern w:val="0"/>
          <w:szCs w:val="21"/>
        </w:rPr>
        <w:t>：最大功率，数字，单位</w:t>
      </w:r>
      <w:r w:rsidR="0090028E">
        <w:rPr>
          <w:rFonts w:ascii="Consolas" w:eastAsia="宋体" w:hAnsi="Consolas" w:cs="宋体" w:hint="eastAsia"/>
          <w:color w:val="0451A5"/>
          <w:kern w:val="0"/>
          <w:szCs w:val="21"/>
        </w:rPr>
        <w:t>w</w:t>
      </w:r>
    </w:p>
    <w:p w14:paraId="2A00801C" w14:textId="1A423F33" w:rsidR="0090028E" w:rsidRDefault="00DD4EC0" w:rsidP="0025412C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ipow</w:t>
      </w:r>
      <w:proofErr w:type="spellEnd"/>
      <w:r w:rsidR="0090028E">
        <w:rPr>
          <w:rFonts w:ascii="Consolas" w:eastAsia="宋体" w:hAnsi="Consolas" w:cs="宋体" w:hint="eastAsia"/>
          <w:color w:val="0451A5"/>
          <w:kern w:val="0"/>
          <w:szCs w:val="21"/>
        </w:rPr>
        <w:t>：最小功率，数字，单位</w:t>
      </w:r>
      <w:r w:rsidR="0090028E">
        <w:rPr>
          <w:rFonts w:ascii="Consolas" w:eastAsia="宋体" w:hAnsi="Consolas" w:cs="宋体" w:hint="eastAsia"/>
          <w:color w:val="0451A5"/>
          <w:kern w:val="0"/>
          <w:szCs w:val="21"/>
        </w:rPr>
        <w:t>w</w:t>
      </w:r>
    </w:p>
    <w:p w14:paraId="5DDF75A8" w14:textId="091B1408" w:rsidR="0090028E" w:rsidRDefault="00DD4EC0" w:rsidP="0025412C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tck</w:t>
      </w:r>
      <w:proofErr w:type="spellEnd"/>
      <w:r w:rsidR="0090028E">
        <w:rPr>
          <w:rFonts w:ascii="Consolas" w:eastAsia="宋体" w:hAnsi="Consolas" w:cs="宋体" w:hint="eastAsia"/>
          <w:color w:val="0451A5"/>
          <w:kern w:val="0"/>
          <w:szCs w:val="21"/>
        </w:rPr>
        <w:t>：涓流</w:t>
      </w:r>
      <w:r w:rsidR="00BF594A">
        <w:rPr>
          <w:rFonts w:ascii="Consolas" w:eastAsia="宋体" w:hAnsi="Consolas" w:cs="宋体" w:hint="eastAsia"/>
          <w:color w:val="0451A5"/>
          <w:kern w:val="0"/>
          <w:szCs w:val="21"/>
        </w:rPr>
        <w:t>（浮充）</w:t>
      </w:r>
      <w:r w:rsidR="0090028E">
        <w:rPr>
          <w:rFonts w:ascii="Consolas" w:eastAsia="宋体" w:hAnsi="Consolas" w:cs="宋体" w:hint="eastAsia"/>
          <w:color w:val="0451A5"/>
          <w:kern w:val="0"/>
          <w:szCs w:val="21"/>
        </w:rPr>
        <w:t>充电</w:t>
      </w:r>
      <w:r w:rsidR="00022D90">
        <w:rPr>
          <w:rFonts w:ascii="Consolas" w:eastAsia="宋体" w:hAnsi="Consolas" w:cs="宋体" w:hint="eastAsia"/>
          <w:color w:val="0451A5"/>
          <w:kern w:val="0"/>
          <w:szCs w:val="21"/>
        </w:rPr>
        <w:t>时间</w:t>
      </w:r>
      <w:r w:rsidR="0090028E">
        <w:rPr>
          <w:rFonts w:ascii="Consolas" w:eastAsia="宋体" w:hAnsi="Consolas" w:cs="宋体" w:hint="eastAsia"/>
          <w:color w:val="0451A5"/>
          <w:kern w:val="0"/>
          <w:szCs w:val="21"/>
        </w:rPr>
        <w:t>，数字，单位</w:t>
      </w:r>
      <w:r w:rsidR="00CB662B">
        <w:rPr>
          <w:rFonts w:ascii="Consolas" w:eastAsia="宋体" w:hAnsi="Consolas" w:cs="宋体" w:hint="eastAsia"/>
          <w:color w:val="0451A5"/>
          <w:kern w:val="0"/>
          <w:szCs w:val="21"/>
        </w:rPr>
        <w:t>分钟</w:t>
      </w:r>
    </w:p>
    <w:p w14:paraId="1175C16D" w14:textId="77777777" w:rsidR="0090028E" w:rsidRDefault="0090028E" w:rsidP="0025412C">
      <w:pPr>
        <w:pStyle w:val="a3"/>
        <w:ind w:left="360" w:firstLineChars="0" w:firstLine="0"/>
      </w:pPr>
    </w:p>
    <w:p w14:paraId="4EC742E6" w14:textId="3998B2EB" w:rsidR="0025412C" w:rsidRDefault="00BD37D4" w:rsidP="00436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异常数据上送</w:t>
      </w:r>
    </w:p>
    <w:p w14:paraId="15D6C23F" w14:textId="1CF4D12D" w:rsidR="00B53BD0" w:rsidRPr="00B17DE1" w:rsidRDefault="00B53BD0" w:rsidP="00B53BD0">
      <w:pPr>
        <w:pStyle w:val="a3"/>
        <w:ind w:left="360" w:firstLineChars="0" w:firstLine="0"/>
      </w:pPr>
      <w:r>
        <w:t>T</w:t>
      </w:r>
      <w:r>
        <w:rPr>
          <w:rFonts w:hint="eastAsia"/>
        </w:rPr>
        <w:t>opic：</w:t>
      </w:r>
      <w:r w:rsidR="00C21AF6">
        <w:t>dc</w:t>
      </w:r>
      <w:r>
        <w:rPr>
          <w:rFonts w:hint="eastAsia"/>
        </w:rPr>
        <w:t>/</w:t>
      </w:r>
      <w:proofErr w:type="spellStart"/>
      <w:r w:rsidR="00C21AF6">
        <w:t>cs</w:t>
      </w:r>
      <w:proofErr w:type="spellEnd"/>
      <w:r>
        <w:rPr>
          <w:rFonts w:hint="eastAsia"/>
        </w:rPr>
        <w:t>/</w:t>
      </w:r>
      <w:r w:rsidRPr="00B53BD0">
        <w:t>warning</w:t>
      </w:r>
      <w:r>
        <w:rPr>
          <w:rFonts w:hint="eastAsia"/>
        </w:rPr>
        <w:t>/</w:t>
      </w:r>
      <w:r w:rsidR="009403A0">
        <w:t>&lt;</w:t>
      </w:r>
      <w:r w:rsidR="009403A0">
        <w:rPr>
          <w:rFonts w:hint="eastAsia"/>
        </w:rPr>
        <w:t>ID</w:t>
      </w:r>
      <w:r w:rsidR="009403A0">
        <w:t>&gt;</w:t>
      </w:r>
      <w:r w:rsidR="009403A0">
        <w:rPr>
          <w:rFonts w:hint="eastAsia"/>
        </w:rPr>
        <w:t>/</w:t>
      </w:r>
      <w:r w:rsidR="00B17DE1">
        <w:t>&lt;type&gt;</w:t>
      </w:r>
    </w:p>
    <w:p w14:paraId="386D84F7" w14:textId="77777777" w:rsidR="00B17DE1" w:rsidRDefault="00B53BD0" w:rsidP="00B53BD0">
      <w:pPr>
        <w:pStyle w:val="a3"/>
        <w:ind w:left="360" w:firstLineChars="0" w:firstLine="0"/>
      </w:pPr>
      <w:r>
        <w:rPr>
          <w:rFonts w:hint="eastAsia"/>
        </w:rPr>
        <w:lastRenderedPageBreak/>
        <w:t>其中 ID：充电站id编号，</w:t>
      </w:r>
    </w:p>
    <w:p w14:paraId="4AB03F57" w14:textId="667AD61A" w:rsidR="00B17DE1" w:rsidRDefault="00B17DE1" w:rsidP="00B53BD0">
      <w:pPr>
        <w:pStyle w:val="a3"/>
        <w:ind w:left="360" w:firstLineChars="0" w:firstLine="0"/>
      </w:pPr>
      <w:r>
        <w:rPr>
          <w:rFonts w:hint="eastAsia"/>
        </w:rPr>
        <w:t>type：报警类型</w:t>
      </w:r>
    </w:p>
    <w:p w14:paraId="11749A0F" w14:textId="0C29EAFB" w:rsidR="00B17DE1" w:rsidRDefault="00B17DE1" w:rsidP="00B53BD0">
      <w:pPr>
        <w:pStyle w:val="a3"/>
        <w:ind w:left="360" w:firstLineChars="0" w:firstLine="0"/>
      </w:pPr>
      <w:r w:rsidRPr="00B17DE1">
        <w:t>station</w:t>
      </w:r>
      <w:r>
        <w:rPr>
          <w:rFonts w:hint="eastAsia"/>
        </w:rPr>
        <w:t>：充电站</w:t>
      </w:r>
    </w:p>
    <w:p w14:paraId="3F284D1D" w14:textId="5365F9C9" w:rsidR="00B17DE1" w:rsidRDefault="00B17DE1" w:rsidP="00B53BD0">
      <w:pPr>
        <w:pStyle w:val="a3"/>
        <w:ind w:left="360" w:firstLineChars="0" w:firstLine="0"/>
      </w:pPr>
      <w:r w:rsidRPr="00B17DE1">
        <w:t>adapter</w:t>
      </w:r>
      <w:r>
        <w:rPr>
          <w:rFonts w:hint="eastAsia"/>
        </w:rPr>
        <w:t>：插座</w:t>
      </w:r>
    </w:p>
    <w:p w14:paraId="6AE6B1EB" w14:textId="0E0D01E5" w:rsidR="00B53BD0" w:rsidRDefault="00B53BD0" w:rsidP="00B53BD0">
      <w:pPr>
        <w:pStyle w:val="a3"/>
        <w:ind w:left="360" w:firstLineChars="0" w:firstLine="0"/>
      </w:pPr>
      <w:r>
        <w:rPr>
          <w:rFonts w:hint="eastAsia"/>
        </w:rPr>
        <w:t>例如：</w:t>
      </w:r>
      <w:r w:rsidR="00C21AF6">
        <w:t>dc</w:t>
      </w:r>
      <w:r>
        <w:rPr>
          <w:rFonts w:hint="eastAsia"/>
        </w:rPr>
        <w:t>/</w:t>
      </w:r>
      <w:proofErr w:type="spellStart"/>
      <w:r w:rsidR="00C21AF6">
        <w:t>cs</w:t>
      </w:r>
      <w:proofErr w:type="spellEnd"/>
      <w:r>
        <w:rPr>
          <w:rFonts w:hint="eastAsia"/>
        </w:rPr>
        <w:t>/</w:t>
      </w:r>
      <w:r w:rsidRPr="00B53BD0">
        <w:t>warning</w:t>
      </w:r>
      <w:r w:rsidR="00B17DE1">
        <w:rPr>
          <w:rFonts w:hint="eastAsia"/>
        </w:rPr>
        <w:t>/</w:t>
      </w:r>
      <w:r w:rsidR="00BF312E" w:rsidRPr="00BD37D4">
        <w:t>12312adce3131</w:t>
      </w:r>
      <w:r w:rsidR="00BF312E">
        <w:rPr>
          <w:rFonts w:hint="eastAsia"/>
        </w:rPr>
        <w:t>/</w:t>
      </w:r>
      <w:r w:rsidR="00572203" w:rsidRPr="00B17DE1">
        <w:rPr>
          <w:rFonts w:ascii="Consolas" w:eastAsia="宋体" w:hAnsi="Consolas" w:cs="宋体"/>
          <w:color w:val="A31515"/>
          <w:kern w:val="0"/>
          <w:szCs w:val="21"/>
        </w:rPr>
        <w:t>station</w:t>
      </w:r>
    </w:p>
    <w:p w14:paraId="3214C63A" w14:textId="795F34EA" w:rsidR="00BD37D4" w:rsidRDefault="00B53BD0" w:rsidP="00BD37D4">
      <w:pPr>
        <w:pStyle w:val="a3"/>
        <w:ind w:left="360" w:firstLineChars="0" w:firstLine="0"/>
      </w:pPr>
      <w:r>
        <w:rPr>
          <w:rFonts w:hint="eastAsia"/>
        </w:rPr>
        <w:t>上送内容：</w:t>
      </w:r>
    </w:p>
    <w:p w14:paraId="547DFA61" w14:textId="40B7BA2E" w:rsidR="00B53BD0" w:rsidRDefault="00B17DE1" w:rsidP="00BD37D4">
      <w:pPr>
        <w:pStyle w:val="a3"/>
        <w:ind w:left="360" w:firstLineChars="0" w:firstLine="0"/>
      </w:pPr>
      <w:r>
        <w:rPr>
          <w:rFonts w:hint="eastAsia"/>
        </w:rPr>
        <w:t>充电站报警：</w:t>
      </w:r>
    </w:p>
    <w:p w14:paraId="30D3F1AC" w14:textId="5E60428C" w:rsidR="00B17DE1" w:rsidRDefault="00B17DE1" w:rsidP="00B17DE1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opic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  <w:r w:rsidR="00C21AF6">
        <w:rPr>
          <w:rFonts w:ascii="Consolas" w:eastAsia="宋体" w:hAnsi="Consolas" w:cs="宋体"/>
          <w:color w:val="A31515"/>
          <w:kern w:val="0"/>
          <w:szCs w:val="21"/>
        </w:rPr>
        <w:t>dc</w:t>
      </w:r>
      <w:r w:rsidRPr="00B17DE1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proofErr w:type="spellStart"/>
      <w:r w:rsidR="00C21AF6">
        <w:rPr>
          <w:rFonts w:ascii="Consolas" w:eastAsia="宋体" w:hAnsi="Consolas" w:cs="宋体"/>
          <w:color w:val="A31515"/>
          <w:kern w:val="0"/>
          <w:szCs w:val="21"/>
        </w:rPr>
        <w:t>cs</w:t>
      </w:r>
      <w:proofErr w:type="spellEnd"/>
      <w:r w:rsidRPr="00B17DE1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Pr="00B17DE1">
        <w:rPr>
          <w:rFonts w:ascii="Consolas" w:eastAsia="宋体" w:hAnsi="Consolas" w:cs="宋体"/>
          <w:color w:val="A31515"/>
          <w:kern w:val="0"/>
          <w:szCs w:val="21"/>
        </w:rPr>
        <w:t>warning</w:t>
      </w:r>
      <w:r w:rsidRPr="00B17DE1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="0077466B" w:rsidRPr="00B17DE1">
        <w:rPr>
          <w:rFonts w:ascii="Consolas" w:eastAsia="宋体" w:hAnsi="Consolas" w:cs="宋体"/>
          <w:color w:val="A31515"/>
          <w:kern w:val="0"/>
          <w:szCs w:val="21"/>
        </w:rPr>
        <w:t>12312adce3131</w:t>
      </w:r>
      <w:r w:rsidR="0077466B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Pr="00B17DE1">
        <w:rPr>
          <w:rFonts w:ascii="Consolas" w:eastAsia="宋体" w:hAnsi="Consolas" w:cs="宋体"/>
          <w:color w:val="A31515"/>
          <w:kern w:val="0"/>
          <w:szCs w:val="21"/>
        </w:rPr>
        <w:t>station</w:t>
      </w:r>
    </w:p>
    <w:p w14:paraId="3AF45B8E" w14:textId="576AA1F4" w:rsidR="00B17DE1" w:rsidRPr="00B17DE1" w:rsidRDefault="00B17DE1" w:rsidP="00B17DE1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7DE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B691873" w14:textId="77777777" w:rsidR="00B17DE1" w:rsidRPr="00B17DE1" w:rsidRDefault="00B17DE1" w:rsidP="00B17DE1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7DE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B17DE1">
        <w:rPr>
          <w:rFonts w:ascii="Consolas" w:eastAsia="宋体" w:hAnsi="Consolas" w:cs="宋体"/>
          <w:color w:val="0451A5"/>
          <w:kern w:val="0"/>
          <w:szCs w:val="21"/>
        </w:rPr>
        <w:t>"did"</w:t>
      </w:r>
      <w:r w:rsidRPr="00B17DE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B17DE1">
        <w:rPr>
          <w:rFonts w:ascii="Consolas" w:eastAsia="宋体" w:hAnsi="Consolas" w:cs="宋体"/>
          <w:color w:val="A31515"/>
          <w:kern w:val="0"/>
          <w:szCs w:val="21"/>
        </w:rPr>
        <w:t>"12312adce3131"</w:t>
      </w:r>
      <w:r w:rsidRPr="00B17DE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9DBC0A8" w14:textId="170EC9E6" w:rsidR="00B17DE1" w:rsidRPr="00B17DE1" w:rsidRDefault="00B17DE1" w:rsidP="00B17DE1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7DE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B17DE1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t</w:t>
      </w:r>
      <w:r w:rsidRPr="00B17DE1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B17DE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B17DE1">
        <w:rPr>
          <w:rFonts w:ascii="Consolas" w:eastAsia="宋体" w:hAnsi="Consolas" w:cs="宋体"/>
          <w:color w:val="09885A"/>
          <w:kern w:val="0"/>
          <w:szCs w:val="21"/>
        </w:rPr>
        <w:t>1502202265</w:t>
      </w:r>
      <w:r w:rsidRPr="00B17DE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E7AAE72" w14:textId="77777777" w:rsidR="00B17DE1" w:rsidRPr="00B17DE1" w:rsidRDefault="00B17DE1" w:rsidP="00B17DE1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7DE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B17DE1">
        <w:rPr>
          <w:rFonts w:ascii="Consolas" w:eastAsia="宋体" w:hAnsi="Consolas" w:cs="宋体"/>
          <w:color w:val="0451A5"/>
          <w:kern w:val="0"/>
          <w:szCs w:val="21"/>
        </w:rPr>
        <w:t>"warning"</w:t>
      </w:r>
      <w:r w:rsidRPr="00B17DE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B17DE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B17DE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8314D8" w14:textId="3F29E397" w:rsidR="00B17DE1" w:rsidRPr="00B17DE1" w:rsidRDefault="00B17DE1" w:rsidP="00B17DE1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7DE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B17DE1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temp</w:t>
      </w:r>
      <w:r w:rsidRPr="00B17DE1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B17DE1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B17DE1">
        <w:rPr>
          <w:rFonts w:ascii="Consolas" w:eastAsia="宋体" w:hAnsi="Consolas" w:cs="宋体"/>
          <w:color w:val="09885A"/>
          <w:kern w:val="0"/>
          <w:szCs w:val="21"/>
        </w:rPr>
        <w:t>63.2</w:t>
      </w:r>
      <w:r w:rsidRPr="00B17DE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6C37C9C" w14:textId="77777777" w:rsidR="00B17DE1" w:rsidRPr="00B17DE1" w:rsidRDefault="00B17DE1" w:rsidP="00B17DE1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7DE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36E5F3C" w14:textId="388BDAB4" w:rsidR="00B17DE1" w:rsidRDefault="00B17DE1" w:rsidP="00BD37D4">
      <w:pPr>
        <w:pStyle w:val="a3"/>
        <w:ind w:left="360" w:firstLineChars="0" w:firstLine="0"/>
      </w:pPr>
      <w:r>
        <w:rPr>
          <w:rFonts w:hint="eastAsia"/>
        </w:rPr>
        <w:t>其中：</w:t>
      </w:r>
    </w:p>
    <w:p w14:paraId="3166857C" w14:textId="77777777" w:rsidR="00B17DE1" w:rsidRDefault="00B17DE1" w:rsidP="00B17DE1">
      <w:pPr>
        <w:pStyle w:val="a3"/>
        <w:ind w:left="360" w:firstLineChars="0" w:firstLine="0"/>
      </w:pPr>
      <w:r w:rsidRPr="00B17DE1">
        <w:rPr>
          <w:rFonts w:ascii="Consolas" w:eastAsia="宋体" w:hAnsi="Consolas" w:cs="宋体"/>
          <w:color w:val="0451A5"/>
          <w:kern w:val="0"/>
          <w:szCs w:val="21"/>
        </w:rPr>
        <w:t>did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：充电站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id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编号，字符串</w:t>
      </w:r>
      <w:proofErr w:type="spellStart"/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uuid</w:t>
      </w:r>
      <w:proofErr w:type="spellEnd"/>
    </w:p>
    <w:p w14:paraId="5394C509" w14:textId="7981DE55" w:rsidR="00B17DE1" w:rsidRDefault="003728D2" w:rsidP="00B17DE1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t</w:t>
      </w:r>
      <w:r w:rsidR="00B17DE1">
        <w:rPr>
          <w:rFonts w:ascii="Consolas" w:eastAsia="宋体" w:hAnsi="Consolas" w:cs="宋体" w:hint="eastAsia"/>
          <w:color w:val="0451A5"/>
          <w:kern w:val="0"/>
          <w:szCs w:val="21"/>
        </w:rPr>
        <w:t>：报警发生时间，数字，世纪秒</w:t>
      </w:r>
    </w:p>
    <w:p w14:paraId="475F64EE" w14:textId="1CF187B8" w:rsidR="00B17DE1" w:rsidRDefault="003728D2" w:rsidP="00B17DE1">
      <w:pPr>
        <w:pStyle w:val="a3"/>
        <w:ind w:left="360" w:firstLineChars="0" w:firstLine="0"/>
      </w:pPr>
      <w:r>
        <w:rPr>
          <w:rFonts w:ascii="Consolas" w:eastAsia="宋体" w:hAnsi="Consolas" w:cs="宋体"/>
          <w:color w:val="0451A5"/>
          <w:kern w:val="0"/>
          <w:szCs w:val="21"/>
        </w:rPr>
        <w:t>temp</w:t>
      </w:r>
      <w:r w:rsidR="00B17DE1">
        <w:rPr>
          <w:rFonts w:ascii="Consolas" w:eastAsia="宋体" w:hAnsi="Consolas" w:cs="宋体"/>
          <w:color w:val="0451A5"/>
          <w:kern w:val="0"/>
          <w:szCs w:val="21"/>
        </w:rPr>
        <w:t>:</w:t>
      </w:r>
      <w:r w:rsidR="00B17DE1">
        <w:rPr>
          <w:rFonts w:ascii="Consolas" w:eastAsia="宋体" w:hAnsi="Consolas" w:cs="宋体" w:hint="eastAsia"/>
          <w:color w:val="0451A5"/>
          <w:kern w:val="0"/>
          <w:szCs w:val="21"/>
        </w:rPr>
        <w:t>充电站温度，数字，单位摄氏度</w:t>
      </w:r>
    </w:p>
    <w:p w14:paraId="6851F904" w14:textId="05257EAE" w:rsidR="00B17DE1" w:rsidRDefault="00B17DE1" w:rsidP="00BD37D4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 w:rsidRPr="00B17DE1">
        <w:rPr>
          <w:rFonts w:ascii="Consolas" w:eastAsia="宋体" w:hAnsi="Consolas" w:cs="宋体"/>
          <w:color w:val="0451A5"/>
          <w:kern w:val="0"/>
          <w:szCs w:val="21"/>
        </w:rPr>
        <w:t>warning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：报警类型，数字，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1-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温度超限，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2-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机箱门被打开，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3-</w:t>
      </w:r>
      <w:r w:rsidR="00FE3DE6">
        <w:rPr>
          <w:rFonts w:ascii="Consolas" w:eastAsia="宋体" w:hAnsi="Consolas" w:cs="宋体" w:hint="eastAsia"/>
          <w:color w:val="0451A5"/>
          <w:kern w:val="0"/>
          <w:szCs w:val="21"/>
        </w:rPr>
        <w:t>停电</w:t>
      </w:r>
    </w:p>
    <w:p w14:paraId="3C6084CA" w14:textId="4FB1213C" w:rsidR="00FE3DE6" w:rsidRPr="006D1268" w:rsidRDefault="006D1268">
      <w:pPr>
        <w:pPrChange w:id="0" w:author="sing8star@163.com" w:date="2017-11-05T13:25:00Z">
          <w:pPr>
            <w:pStyle w:val="a3"/>
          </w:pPr>
        </w:pPrChange>
      </w:pPr>
      <w:ins w:id="1" w:author="sing8star@163.com" w:date="2017-11-05T13:25:00Z">
        <w:r>
          <w:rPr>
            <w:rFonts w:hint="eastAsia"/>
          </w:rPr>
          <w:t>，4-烟感</w:t>
        </w:r>
      </w:ins>
    </w:p>
    <w:p w14:paraId="71F31C6E" w14:textId="6DED2381" w:rsidR="00BD37D4" w:rsidRDefault="00DA0D7B" w:rsidP="00436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插头</w:t>
      </w:r>
      <w:r w:rsidR="005031AE">
        <w:rPr>
          <w:rFonts w:hint="eastAsia"/>
        </w:rPr>
        <w:t>开关</w:t>
      </w:r>
      <w:r w:rsidR="00C157C8">
        <w:rPr>
          <w:rFonts w:hint="eastAsia"/>
        </w:rPr>
        <w:t>报告</w:t>
      </w:r>
    </w:p>
    <w:p w14:paraId="60C07C37" w14:textId="4207859A" w:rsidR="00C157C8" w:rsidRDefault="00C157C8" w:rsidP="00C157C8">
      <w:pPr>
        <w:pStyle w:val="a3"/>
        <w:ind w:left="360" w:firstLineChars="0" w:firstLine="0"/>
      </w:pPr>
      <w:r>
        <w:t>T</w:t>
      </w:r>
      <w:r>
        <w:rPr>
          <w:rFonts w:hint="eastAsia"/>
        </w:rPr>
        <w:t>opic：</w:t>
      </w:r>
      <w:r w:rsidR="00C21AF6">
        <w:t>dc</w:t>
      </w:r>
      <w:r>
        <w:rPr>
          <w:rFonts w:hint="eastAsia"/>
        </w:rPr>
        <w:t>/</w:t>
      </w:r>
      <w:proofErr w:type="spellStart"/>
      <w:r w:rsidR="00C21AF6">
        <w:t>cs</w:t>
      </w:r>
      <w:proofErr w:type="spellEnd"/>
      <w:r>
        <w:rPr>
          <w:rFonts w:hint="eastAsia"/>
        </w:rPr>
        <w:t>/report/</w:t>
      </w:r>
      <w:r w:rsidR="002E48A9">
        <w:t>&lt;</w:t>
      </w:r>
      <w:r w:rsidR="002E48A9">
        <w:rPr>
          <w:rFonts w:hint="eastAsia"/>
        </w:rPr>
        <w:t>ID</w:t>
      </w:r>
      <w:r w:rsidR="002E48A9">
        <w:t>&gt;</w:t>
      </w:r>
    </w:p>
    <w:p w14:paraId="1F48CCAD" w14:textId="4F5D93EF" w:rsidR="00C157C8" w:rsidRDefault="00C157C8" w:rsidP="00C157C8">
      <w:pPr>
        <w:pStyle w:val="a3"/>
        <w:ind w:left="360" w:firstLineChars="0" w:firstLine="0"/>
      </w:pPr>
      <w:r>
        <w:rPr>
          <w:rFonts w:hint="eastAsia"/>
        </w:rPr>
        <w:t>其中 ID：充电站id编号</w:t>
      </w:r>
    </w:p>
    <w:p w14:paraId="61559C08" w14:textId="474E4E3D" w:rsidR="00C157C8" w:rsidRDefault="00C157C8" w:rsidP="00C157C8">
      <w:pPr>
        <w:ind w:firstLine="360"/>
      </w:pPr>
      <w:r>
        <w:rPr>
          <w:rFonts w:hint="eastAsia"/>
        </w:rPr>
        <w:t>插座报告</w:t>
      </w:r>
    </w:p>
    <w:p w14:paraId="2C4FC616" w14:textId="7EB45D9A" w:rsidR="00C157C8" w:rsidRDefault="00C157C8" w:rsidP="00C157C8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opic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  <w:r w:rsidR="00C21AF6">
        <w:rPr>
          <w:rFonts w:ascii="Consolas" w:eastAsia="宋体" w:hAnsi="Consolas" w:cs="宋体"/>
          <w:color w:val="A31515"/>
          <w:kern w:val="0"/>
          <w:szCs w:val="21"/>
        </w:rPr>
        <w:t>dc</w:t>
      </w:r>
      <w:r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proofErr w:type="spellStart"/>
      <w:r w:rsidR="00C21AF6">
        <w:rPr>
          <w:rFonts w:ascii="Consolas" w:eastAsia="宋体" w:hAnsi="Consolas" w:cs="宋体"/>
          <w:color w:val="A31515"/>
          <w:kern w:val="0"/>
          <w:szCs w:val="21"/>
        </w:rPr>
        <w:t>cs</w:t>
      </w:r>
      <w:proofErr w:type="spellEnd"/>
      <w:r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report</w:t>
      </w:r>
      <w:r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="002C1560" w:rsidRPr="00FE3DE6">
        <w:rPr>
          <w:rFonts w:ascii="Consolas" w:eastAsia="宋体" w:hAnsi="Consolas" w:cs="宋体"/>
          <w:color w:val="A31515"/>
          <w:kern w:val="0"/>
          <w:szCs w:val="21"/>
        </w:rPr>
        <w:t>12312adce3131</w:t>
      </w:r>
    </w:p>
    <w:p w14:paraId="0B6EF20B" w14:textId="77777777" w:rsidR="00C157C8" w:rsidRPr="00FE3DE6" w:rsidRDefault="00C157C8" w:rsidP="00C157C8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483E61" w14:textId="77777777" w:rsidR="00C157C8" w:rsidRPr="00FE3DE6" w:rsidRDefault="00C157C8" w:rsidP="00C157C8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"did"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E3DE6">
        <w:rPr>
          <w:rFonts w:ascii="Consolas" w:eastAsia="宋体" w:hAnsi="Consolas" w:cs="宋体"/>
          <w:color w:val="A31515"/>
          <w:kern w:val="0"/>
          <w:szCs w:val="21"/>
        </w:rPr>
        <w:t>"12312adce3131"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8DD36D" w14:textId="3F239C35" w:rsidR="00C157C8" w:rsidRPr="00FE3DE6" w:rsidRDefault="00C157C8" w:rsidP="00C157C8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t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E3DE6">
        <w:rPr>
          <w:rFonts w:ascii="Consolas" w:eastAsia="宋体" w:hAnsi="Consolas" w:cs="宋体"/>
          <w:color w:val="09885A"/>
          <w:kern w:val="0"/>
          <w:szCs w:val="21"/>
        </w:rPr>
        <w:t>1502202265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F4BB50" w14:textId="02BDCB36" w:rsidR="00C157C8" w:rsidRPr="00FE3DE6" w:rsidRDefault="00C157C8" w:rsidP="00C157C8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="003728D2">
        <w:rPr>
          <w:rFonts w:ascii="Consolas" w:eastAsia="宋体" w:hAnsi="Consolas" w:cs="宋体"/>
          <w:color w:val="0451A5"/>
          <w:kern w:val="0"/>
          <w:szCs w:val="21"/>
        </w:rPr>
        <w:t>st</w:t>
      </w:r>
      <w:proofErr w:type="spellEnd"/>
      <w:proofErr w:type="gramStart"/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:[</w:t>
      </w:r>
      <w:proofErr w:type="gramEnd"/>
    </w:p>
    <w:p w14:paraId="56C2C72D" w14:textId="77777777" w:rsidR="00C157C8" w:rsidRPr="00FE3DE6" w:rsidRDefault="00C157C8" w:rsidP="00C157C8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14:paraId="095FE9DC" w14:textId="206098DD" w:rsidR="00C157C8" w:rsidRPr="00FE3DE6" w:rsidRDefault="00C157C8" w:rsidP="00C157C8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cn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E3DE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,    </w:t>
      </w:r>
    </w:p>
    <w:p w14:paraId="3470D95A" w14:textId="6877D0C8" w:rsidR="00DA2BE0" w:rsidRDefault="00C157C8" w:rsidP="00B34544">
      <w:pPr>
        <w:widowControl/>
        <w:shd w:val="clear" w:color="auto" w:fill="AEAAAA" w:themeFill="background2" w:themeFillShade="BF"/>
        <w:spacing w:line="285" w:lineRule="atLeast"/>
        <w:ind w:firstLine="13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CB78F4">
        <w:rPr>
          <w:rFonts w:ascii="Consolas" w:eastAsia="宋体" w:hAnsi="Consolas" w:cs="宋体"/>
          <w:color w:val="0451A5"/>
          <w:kern w:val="0"/>
          <w:szCs w:val="21"/>
        </w:rPr>
        <w:t>sst</w:t>
      </w:r>
      <w:r w:rsidRPr="0025412C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09885A"/>
          <w:kern w:val="0"/>
          <w:szCs w:val="21"/>
        </w:rPr>
        <w:t>0</w:t>
      </w:r>
      <w:r w:rsidRPr="002541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84F31E7" w14:textId="77777777" w:rsidR="00DA2BE0" w:rsidRDefault="00DA2BE0" w:rsidP="00DA2BE0">
      <w:pPr>
        <w:widowControl/>
        <w:shd w:val="clear" w:color="auto" w:fill="AEAAAA" w:themeFill="background2" w:themeFillShade="BF"/>
        <w:spacing w:line="285" w:lineRule="atLeast"/>
        <w:ind w:firstLine="13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tl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E3DE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6193C82" w14:textId="40ACF219" w:rsidR="00DA2BE0" w:rsidRPr="00FE3DE6" w:rsidRDefault="00DA2BE0" w:rsidP="00353328">
      <w:pPr>
        <w:widowControl/>
        <w:shd w:val="clear" w:color="auto" w:fill="AEAAAA" w:themeFill="background2" w:themeFillShade="BF"/>
        <w:spacing w:line="285" w:lineRule="atLeast"/>
        <w:ind w:firstLine="13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>
        <w:rPr>
          <w:rFonts w:ascii="Consolas" w:eastAsia="宋体" w:hAnsi="Consolas" w:cs="宋体"/>
          <w:color w:val="0451A5"/>
          <w:kern w:val="0"/>
          <w:szCs w:val="21"/>
        </w:rPr>
        <w:t>type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E3DE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4A20D96" w14:textId="2F2BA77E" w:rsidR="00C157C8" w:rsidRPr="00FE3DE6" w:rsidRDefault="00C157C8" w:rsidP="00C157C8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BB6E33">
        <w:rPr>
          <w:rFonts w:ascii="Consolas" w:eastAsia="宋体" w:hAnsi="Consolas" w:cs="宋体"/>
          <w:color w:val="0451A5"/>
          <w:kern w:val="0"/>
          <w:szCs w:val="21"/>
        </w:rPr>
        <w:t>en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/>
          <w:color w:val="09885A"/>
          <w:kern w:val="0"/>
          <w:szCs w:val="21"/>
        </w:rPr>
        <w:t>23213.1</w:t>
      </w:r>
    </w:p>
    <w:p w14:paraId="27EFF8BA" w14:textId="77777777" w:rsidR="00C157C8" w:rsidRPr="00FE3DE6" w:rsidRDefault="00C157C8" w:rsidP="00C157C8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3C25CB1E" w14:textId="77777777" w:rsidR="00C157C8" w:rsidRPr="00FE3DE6" w:rsidRDefault="00C157C8" w:rsidP="00C157C8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10EE05AF" w14:textId="77777777" w:rsidR="00C157C8" w:rsidRPr="00FE3DE6" w:rsidRDefault="00C157C8" w:rsidP="00C157C8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E2E4385" w14:textId="77777777" w:rsidR="005937D8" w:rsidRDefault="005937D8" w:rsidP="005937D8">
      <w:pPr>
        <w:ind w:firstLine="360"/>
      </w:pPr>
      <w:r>
        <w:rPr>
          <w:rFonts w:hint="eastAsia"/>
        </w:rPr>
        <w:t>其中：</w:t>
      </w:r>
    </w:p>
    <w:p w14:paraId="2FE130B1" w14:textId="77777777" w:rsidR="005937D8" w:rsidRDefault="005937D8" w:rsidP="005937D8">
      <w:pPr>
        <w:pStyle w:val="a3"/>
        <w:ind w:left="360" w:firstLineChars="0" w:firstLine="0"/>
      </w:pPr>
      <w:r w:rsidRPr="00B17DE1">
        <w:rPr>
          <w:rFonts w:ascii="Consolas" w:eastAsia="宋体" w:hAnsi="Consolas" w:cs="宋体"/>
          <w:color w:val="0451A5"/>
          <w:kern w:val="0"/>
          <w:szCs w:val="21"/>
        </w:rPr>
        <w:t>did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：充电站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id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编号，字符串</w:t>
      </w:r>
      <w:proofErr w:type="spellStart"/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uuid</w:t>
      </w:r>
      <w:proofErr w:type="spellEnd"/>
    </w:p>
    <w:p w14:paraId="6D15C353" w14:textId="3D77F537" w:rsidR="005937D8" w:rsidRDefault="003728D2" w:rsidP="005937D8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t</w:t>
      </w:r>
      <w:r w:rsidR="005937D8">
        <w:rPr>
          <w:rFonts w:ascii="Consolas" w:eastAsia="宋体" w:hAnsi="Consolas" w:cs="宋体" w:hint="eastAsia"/>
          <w:color w:val="0451A5"/>
          <w:kern w:val="0"/>
          <w:szCs w:val="21"/>
        </w:rPr>
        <w:t>：发生时间，数字，世纪秒</w:t>
      </w:r>
    </w:p>
    <w:p w14:paraId="76F33CDD" w14:textId="6FEDC386" w:rsidR="005937D8" w:rsidRDefault="003728D2" w:rsidP="005937D8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st</w:t>
      </w:r>
      <w:proofErr w:type="spellEnd"/>
      <w:r w:rsidR="005937D8">
        <w:rPr>
          <w:rFonts w:ascii="Consolas" w:eastAsia="宋体" w:hAnsi="Consolas" w:cs="宋体" w:hint="eastAsia"/>
          <w:color w:val="0451A5"/>
          <w:kern w:val="0"/>
          <w:szCs w:val="21"/>
        </w:rPr>
        <w:t>：插座状态</w:t>
      </w:r>
    </w:p>
    <w:p w14:paraId="7F9F44E8" w14:textId="2CA3555F" w:rsidR="00D55B2A" w:rsidRPr="001069F9" w:rsidRDefault="00D55B2A" w:rsidP="00D55B2A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 w:rsidRPr="000D3472">
        <w:rPr>
          <w:rFonts w:ascii="Consolas" w:eastAsia="宋体" w:hAnsi="Consolas" w:cs="宋体"/>
          <w:color w:val="0451A5"/>
          <w:kern w:val="0"/>
          <w:szCs w:val="21"/>
        </w:rPr>
        <w:t>type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状态码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451A5"/>
          <w:kern w:val="0"/>
          <w:szCs w:val="21"/>
        </w:rPr>
        <w:t xml:space="preserve"> </w:t>
      </w:r>
      <w:r w:rsidR="004C3B38">
        <w:rPr>
          <w:rFonts w:ascii="Consolas" w:eastAsia="宋体" w:hAnsi="Consolas" w:cs="宋体" w:hint="eastAsia"/>
          <w:color w:val="0451A5"/>
          <w:kern w:val="0"/>
          <w:szCs w:val="21"/>
        </w:rPr>
        <w:t>-3-</w:t>
      </w:r>
      <w:r w:rsidR="004C3B38">
        <w:rPr>
          <w:rFonts w:ascii="Consolas" w:eastAsia="宋体" w:hAnsi="Consolas" w:cs="宋体" w:hint="eastAsia"/>
          <w:color w:val="0451A5"/>
          <w:kern w:val="0"/>
          <w:szCs w:val="21"/>
        </w:rPr>
        <w:t>设定开关状态</w:t>
      </w:r>
      <w:r w:rsidR="007F5D05">
        <w:rPr>
          <w:rFonts w:ascii="Consolas" w:eastAsia="宋体" w:hAnsi="Consolas" w:cs="宋体" w:hint="eastAsia"/>
          <w:color w:val="0451A5"/>
          <w:kern w:val="0"/>
          <w:szCs w:val="21"/>
        </w:rPr>
        <w:t>失败</w:t>
      </w:r>
      <w:r w:rsidR="004C3B38">
        <w:rPr>
          <w:rFonts w:ascii="Consolas" w:eastAsia="宋体" w:hAnsi="Consolas" w:cs="宋体" w:hint="eastAsia"/>
          <w:color w:val="0451A5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0-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正常关闭，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1-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小于下限功率</w:t>
      </w:r>
      <w:r w:rsidR="00DE2C2C">
        <w:rPr>
          <w:rFonts w:ascii="Consolas" w:eastAsia="宋体" w:hAnsi="Consolas" w:cs="宋体" w:hint="eastAsia"/>
          <w:color w:val="0451A5"/>
          <w:kern w:val="0"/>
          <w:szCs w:val="21"/>
        </w:rPr>
        <w:t>涓流结束关闭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2-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大于上限功率，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3-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设定开关状态成功</w:t>
      </w:r>
      <w:r w:rsidR="002179B1">
        <w:rPr>
          <w:rFonts w:ascii="Consolas" w:eastAsia="宋体" w:hAnsi="Consolas" w:cs="宋体" w:hint="eastAsia"/>
          <w:color w:val="0451A5"/>
          <w:kern w:val="0"/>
          <w:szCs w:val="21"/>
        </w:rPr>
        <w:t>,4-</w:t>
      </w:r>
      <w:r w:rsidR="002179B1">
        <w:rPr>
          <w:rFonts w:ascii="Consolas" w:eastAsia="宋体" w:hAnsi="Consolas" w:cs="宋体" w:hint="eastAsia"/>
          <w:color w:val="0451A5"/>
          <w:kern w:val="0"/>
          <w:szCs w:val="21"/>
        </w:rPr>
        <w:t>通电后一定时间没有插入插头自动关闭</w:t>
      </w:r>
      <w:r w:rsidR="00246A09">
        <w:rPr>
          <w:rFonts w:ascii="Consolas" w:eastAsia="宋体" w:hAnsi="Consolas" w:cs="宋体" w:hint="eastAsia"/>
          <w:color w:val="0451A5"/>
          <w:kern w:val="0"/>
          <w:szCs w:val="21"/>
        </w:rPr>
        <w:t>，</w:t>
      </w:r>
      <w:r w:rsidR="00246A09">
        <w:rPr>
          <w:rFonts w:ascii="Consolas" w:eastAsia="宋体" w:hAnsi="Consolas" w:cs="宋体" w:hint="eastAsia"/>
          <w:color w:val="0451A5"/>
          <w:kern w:val="0"/>
          <w:szCs w:val="21"/>
        </w:rPr>
        <w:t>5-</w:t>
      </w:r>
      <w:r w:rsidR="00246A09">
        <w:rPr>
          <w:rFonts w:ascii="Consolas" w:eastAsia="宋体" w:hAnsi="Consolas" w:cs="宋体" w:hint="eastAsia"/>
          <w:color w:val="0451A5"/>
          <w:kern w:val="0"/>
          <w:szCs w:val="21"/>
        </w:rPr>
        <w:lastRenderedPageBreak/>
        <w:t>插头被拔出</w:t>
      </w:r>
      <w:ins w:id="2" w:author="Microsoft Office 用户" w:date="2019-03-07T23:35:00Z">
        <w:r w:rsidR="001069F9">
          <w:rPr>
            <w:rFonts w:ascii="Consolas" w:eastAsia="宋体" w:hAnsi="Consolas" w:cs="宋体" w:hint="eastAsia"/>
            <w:color w:val="0451A5"/>
            <w:kern w:val="0"/>
            <w:szCs w:val="21"/>
          </w:rPr>
          <w:t>（</w:t>
        </w:r>
      </w:ins>
      <w:ins w:id="3" w:author="Microsoft Office 用户" w:date="2019-03-07T23:38:00Z">
        <w:r w:rsidR="00E0075C">
          <w:rPr>
            <w:rFonts w:ascii="Consolas" w:eastAsia="宋体" w:hAnsi="Consolas" w:cs="宋体" w:hint="eastAsia"/>
            <w:color w:val="0451A5"/>
            <w:kern w:val="0"/>
            <w:szCs w:val="21"/>
          </w:rPr>
          <w:t>弃用</w:t>
        </w:r>
      </w:ins>
      <w:ins w:id="4" w:author="Microsoft Office 用户" w:date="2019-03-07T23:35:00Z">
        <w:r w:rsidR="001069F9">
          <w:rPr>
            <w:rFonts w:ascii="Consolas" w:eastAsia="宋体" w:hAnsi="Consolas" w:cs="宋体" w:hint="eastAsia"/>
            <w:color w:val="0451A5"/>
            <w:kern w:val="0"/>
            <w:szCs w:val="21"/>
          </w:rPr>
          <w:t>，</w:t>
        </w:r>
      </w:ins>
      <w:ins w:id="5" w:author="Microsoft Office 用户" w:date="2019-03-07T23:38:00Z">
        <w:r w:rsidR="00E0075C">
          <w:rPr>
            <w:rFonts w:ascii="Consolas" w:eastAsia="宋体" w:hAnsi="Consolas" w:cs="宋体" w:hint="eastAsia"/>
            <w:color w:val="0451A5"/>
            <w:kern w:val="0"/>
            <w:szCs w:val="21"/>
          </w:rPr>
          <w:t>拆分</w:t>
        </w:r>
      </w:ins>
      <w:bookmarkStart w:id="6" w:name="_GoBack"/>
      <w:bookmarkEnd w:id="6"/>
      <w:ins w:id="7" w:author="Microsoft Office 用户" w:date="2019-03-07T23:35:00Z">
        <w:r w:rsidR="001069F9">
          <w:rPr>
            <w:rFonts w:ascii="Consolas" w:eastAsia="宋体" w:hAnsi="Consolas" w:cs="宋体" w:hint="eastAsia"/>
            <w:color w:val="0451A5"/>
            <w:kern w:val="0"/>
            <w:szCs w:val="21"/>
          </w:rPr>
          <w:t>成</w:t>
        </w:r>
        <w:r w:rsidR="001069F9">
          <w:rPr>
            <w:rFonts w:ascii="Consolas" w:eastAsia="宋体" w:hAnsi="Consolas" w:cs="宋体" w:hint="eastAsia"/>
            <w:color w:val="0451A5"/>
            <w:kern w:val="0"/>
            <w:szCs w:val="21"/>
          </w:rPr>
          <w:t>6</w:t>
        </w:r>
        <w:r w:rsidR="001069F9">
          <w:rPr>
            <w:rFonts w:ascii="Consolas" w:eastAsia="宋体" w:hAnsi="Consolas" w:cs="宋体" w:hint="eastAsia"/>
            <w:color w:val="0451A5"/>
            <w:kern w:val="0"/>
            <w:szCs w:val="21"/>
          </w:rPr>
          <w:t>和</w:t>
        </w:r>
        <w:r w:rsidR="001069F9">
          <w:rPr>
            <w:rFonts w:ascii="Consolas" w:eastAsia="宋体" w:hAnsi="Consolas" w:cs="宋体" w:hint="eastAsia"/>
            <w:color w:val="0451A5"/>
            <w:kern w:val="0"/>
            <w:szCs w:val="21"/>
          </w:rPr>
          <w:t>7</w:t>
        </w:r>
        <w:r w:rsidR="001069F9">
          <w:rPr>
            <w:rFonts w:ascii="Consolas" w:eastAsia="宋体" w:hAnsi="Consolas" w:cs="宋体" w:hint="eastAsia"/>
            <w:color w:val="0451A5"/>
            <w:kern w:val="0"/>
            <w:szCs w:val="21"/>
          </w:rPr>
          <w:t>），</w:t>
        </w:r>
        <w:r w:rsidR="001069F9">
          <w:rPr>
            <w:rFonts w:ascii="Consolas" w:eastAsia="宋体" w:hAnsi="Consolas" w:cs="宋体" w:hint="eastAsia"/>
            <w:color w:val="0451A5"/>
            <w:kern w:val="0"/>
            <w:szCs w:val="21"/>
          </w:rPr>
          <w:t>6</w:t>
        </w:r>
        <w:r w:rsidR="001069F9">
          <w:rPr>
            <w:rFonts w:ascii="Consolas" w:eastAsia="宋体" w:hAnsi="Consolas" w:cs="宋体"/>
            <w:color w:val="0451A5"/>
            <w:kern w:val="0"/>
            <w:szCs w:val="21"/>
          </w:rPr>
          <w:t>-</w:t>
        </w:r>
        <w:r w:rsidR="001069F9" w:rsidRPr="001069F9">
          <w:rPr>
            <w:rFonts w:ascii="Consolas" w:eastAsia="宋体" w:hAnsi="Consolas" w:cs="宋体"/>
            <w:color w:val="0451A5"/>
            <w:kern w:val="0"/>
            <w:szCs w:val="21"/>
          </w:rPr>
          <w:t>涓流情况被拔出</w:t>
        </w:r>
        <w:r w:rsidR="001069F9">
          <w:rPr>
            <w:rFonts w:ascii="Consolas" w:eastAsia="宋体" w:hAnsi="Consolas" w:cs="宋体" w:hint="eastAsia"/>
            <w:color w:val="0451A5"/>
            <w:kern w:val="0"/>
            <w:szCs w:val="21"/>
          </w:rPr>
          <w:t>，</w:t>
        </w:r>
        <w:r w:rsidR="001069F9">
          <w:rPr>
            <w:rFonts w:ascii="Consolas" w:eastAsia="宋体" w:hAnsi="Consolas" w:cs="宋体" w:hint="eastAsia"/>
            <w:color w:val="0451A5"/>
            <w:kern w:val="0"/>
            <w:szCs w:val="21"/>
          </w:rPr>
          <w:t>7</w:t>
        </w:r>
        <w:r w:rsidR="001069F9">
          <w:rPr>
            <w:rFonts w:ascii="Consolas" w:eastAsia="宋体" w:hAnsi="Consolas" w:cs="宋体"/>
            <w:color w:val="0451A5"/>
            <w:kern w:val="0"/>
            <w:szCs w:val="21"/>
          </w:rPr>
          <w:t>-</w:t>
        </w:r>
      </w:ins>
      <w:ins w:id="8" w:author="Microsoft Office 用户" w:date="2019-03-07T23:36:00Z">
        <w:r w:rsidR="001069F9" w:rsidRPr="001069F9">
          <w:rPr>
            <w:rFonts w:ascii="Consolas" w:eastAsia="宋体" w:hAnsi="Consolas" w:cs="宋体"/>
            <w:color w:val="0451A5"/>
            <w:kern w:val="0"/>
            <w:szCs w:val="21"/>
          </w:rPr>
          <w:t>插头正常被拔出</w:t>
        </w:r>
      </w:ins>
    </w:p>
    <w:p w14:paraId="1BE75285" w14:textId="1C236275" w:rsidR="00D55B2A" w:rsidRDefault="00D55B2A" w:rsidP="00D55B2A">
      <w:pPr>
        <w:pStyle w:val="a3"/>
        <w:ind w:left="360" w:firstLineChars="0" w:firstLine="0"/>
      </w:pPr>
      <w:proofErr w:type="spellStart"/>
      <w:r>
        <w:rPr>
          <w:rFonts w:ascii="Consolas" w:eastAsia="宋体" w:hAnsi="Consolas" w:cs="宋体" w:hint="eastAsia"/>
          <w:color w:val="0451A5"/>
          <w:kern w:val="0"/>
          <w:szCs w:val="21"/>
        </w:rPr>
        <w:t>tl</w:t>
      </w:r>
      <w:proofErr w:type="spellEnd"/>
      <w:r w:rsidRPr="006E597F">
        <w:rPr>
          <w:rFonts w:ascii="Consolas" w:eastAsia="宋体" w:hAnsi="Consolas" w:cs="宋体" w:hint="eastAsia"/>
          <w:color w:val="0451A5"/>
          <w:kern w:val="0"/>
          <w:szCs w:val="21"/>
        </w:rPr>
        <w:t>:</w:t>
      </w:r>
      <w:r w:rsidRPr="006E597F">
        <w:rPr>
          <w:rFonts w:ascii="Consolas" w:eastAsia="宋体" w:hAnsi="Consolas" w:cs="宋体"/>
          <w:color w:val="0451A5"/>
          <w:kern w:val="0"/>
          <w:szCs w:val="21"/>
        </w:rPr>
        <w:t xml:space="preserve"> </w:t>
      </w:r>
      <w:r w:rsidRPr="006E597F">
        <w:rPr>
          <w:rFonts w:ascii="Consolas" w:eastAsia="宋体" w:hAnsi="Consolas" w:cs="宋体" w:hint="eastAsia"/>
          <w:color w:val="0451A5"/>
          <w:kern w:val="0"/>
          <w:szCs w:val="21"/>
        </w:rPr>
        <w:t>剩余时间</w:t>
      </w:r>
    </w:p>
    <w:p w14:paraId="6C72D1E9" w14:textId="07F67FD9" w:rsidR="005937D8" w:rsidRDefault="00CB78F4" w:rsidP="005937D8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sst</w:t>
      </w:r>
      <w:proofErr w:type="spellEnd"/>
      <w:r w:rsidR="005937D8">
        <w:rPr>
          <w:rFonts w:ascii="Consolas" w:eastAsia="宋体" w:hAnsi="Consolas" w:cs="宋体" w:hint="eastAsia"/>
          <w:color w:val="0451A5"/>
          <w:kern w:val="0"/>
          <w:szCs w:val="21"/>
        </w:rPr>
        <w:t>：开关状态</w:t>
      </w:r>
    </w:p>
    <w:p w14:paraId="0FD6142C" w14:textId="36591E09" w:rsidR="00C661FE" w:rsidRPr="00DE746B" w:rsidRDefault="00C661FE" w:rsidP="0057706D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cn</w:t>
      </w:r>
      <w:proofErr w:type="spellEnd"/>
      <w:r>
        <w:rPr>
          <w:rFonts w:ascii="Consolas" w:eastAsia="宋体" w:hAnsi="Consolas" w:cs="宋体" w:hint="eastAsia"/>
          <w:color w:val="0451A5"/>
          <w:kern w:val="0"/>
          <w:szCs w:val="21"/>
        </w:rPr>
        <w:t>：插座编号，数字，</w:t>
      </w:r>
      <w:r w:rsidR="00F75E79">
        <w:rPr>
          <w:rFonts w:ascii="Consolas" w:eastAsia="宋体" w:hAnsi="Consolas" w:cs="宋体" w:hint="eastAsia"/>
          <w:color w:val="0451A5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开始</w:t>
      </w:r>
    </w:p>
    <w:p w14:paraId="54010A8B" w14:textId="0438922A" w:rsidR="00C157C8" w:rsidRPr="005937D8" w:rsidRDefault="00BB6E33" w:rsidP="00C157C8">
      <w:pPr>
        <w:pStyle w:val="a3"/>
        <w:ind w:left="360" w:firstLineChars="0" w:firstLine="0"/>
      </w:pPr>
      <w:proofErr w:type="spellStart"/>
      <w:r>
        <w:rPr>
          <w:rFonts w:ascii="Consolas" w:eastAsia="宋体" w:hAnsi="Consolas" w:cs="宋体"/>
          <w:color w:val="0451A5"/>
          <w:kern w:val="0"/>
          <w:szCs w:val="21"/>
        </w:rPr>
        <w:t>en</w:t>
      </w:r>
      <w:proofErr w:type="spellEnd"/>
      <w:r w:rsidR="00AE4085">
        <w:rPr>
          <w:rFonts w:ascii="Consolas" w:eastAsia="宋体" w:hAnsi="Consolas" w:cs="宋体" w:hint="eastAsia"/>
          <w:color w:val="0451A5"/>
          <w:kern w:val="0"/>
          <w:szCs w:val="21"/>
        </w:rPr>
        <w:t>：本次充电完成时所消耗的电能，数字，单位</w:t>
      </w:r>
      <w:r w:rsidR="00AE4085">
        <w:rPr>
          <w:rFonts w:ascii="Consolas" w:eastAsia="宋体" w:hAnsi="Consolas" w:cs="宋体" w:hint="eastAsia"/>
          <w:color w:val="0451A5"/>
          <w:kern w:val="0"/>
          <w:szCs w:val="21"/>
        </w:rPr>
        <w:t>kwh</w:t>
      </w:r>
    </w:p>
    <w:p w14:paraId="73EFA1C7" w14:textId="0484CA0B" w:rsidR="00C157C8" w:rsidRDefault="00072D5E" w:rsidP="00436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固件升级</w:t>
      </w:r>
    </w:p>
    <w:p w14:paraId="5A5F8439" w14:textId="2CD7F53E" w:rsidR="00072D5E" w:rsidRDefault="00072D5E" w:rsidP="00072D5E">
      <w:pPr>
        <w:pStyle w:val="a3"/>
        <w:ind w:left="360" w:firstLineChars="0" w:firstLine="0"/>
      </w:pPr>
      <w:r>
        <w:t>T</w:t>
      </w:r>
      <w:r>
        <w:rPr>
          <w:rFonts w:hint="eastAsia"/>
        </w:rPr>
        <w:t>opic：</w:t>
      </w:r>
      <w:r w:rsidR="00C21AF6">
        <w:t>dc</w:t>
      </w:r>
      <w:r>
        <w:rPr>
          <w:rFonts w:hint="eastAsia"/>
        </w:rPr>
        <w:t>/</w:t>
      </w:r>
      <w:proofErr w:type="spellStart"/>
      <w:r w:rsidR="00C21AF6">
        <w:t>cs</w:t>
      </w:r>
      <w:proofErr w:type="spellEnd"/>
      <w:r>
        <w:rPr>
          <w:rFonts w:hint="eastAsia"/>
        </w:rPr>
        <w:t>/update</w:t>
      </w:r>
      <w:r w:rsidR="0060770C">
        <w:rPr>
          <w:rFonts w:hint="eastAsia"/>
        </w:rPr>
        <w:t>/</w:t>
      </w:r>
      <w:r w:rsidR="0060770C">
        <w:t>&lt;</w:t>
      </w:r>
      <w:r w:rsidR="0060770C">
        <w:rPr>
          <w:rFonts w:hint="eastAsia"/>
        </w:rPr>
        <w:t>ID</w:t>
      </w:r>
      <w:r w:rsidR="0060770C">
        <w:t>&gt;</w:t>
      </w:r>
    </w:p>
    <w:p w14:paraId="1E3155A8" w14:textId="4E773F84" w:rsidR="00072D5E" w:rsidRDefault="00072D5E" w:rsidP="00072D5E">
      <w:pPr>
        <w:ind w:firstLine="360"/>
      </w:pPr>
      <w:r>
        <w:rPr>
          <w:rFonts w:hint="eastAsia"/>
        </w:rPr>
        <w:t>下发内容</w:t>
      </w:r>
    </w:p>
    <w:p w14:paraId="65AFCA32" w14:textId="2C612D49" w:rsidR="00072D5E" w:rsidRDefault="00072D5E" w:rsidP="00072D5E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opic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  <w:r w:rsidR="00C21AF6">
        <w:rPr>
          <w:rFonts w:ascii="Consolas" w:eastAsia="宋体" w:hAnsi="Consolas" w:cs="宋体"/>
          <w:color w:val="A31515"/>
          <w:kern w:val="0"/>
          <w:szCs w:val="21"/>
        </w:rPr>
        <w:t>dc</w:t>
      </w:r>
      <w:r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proofErr w:type="spellStart"/>
      <w:r w:rsidR="00C21AF6">
        <w:rPr>
          <w:rFonts w:ascii="Consolas" w:eastAsia="宋体" w:hAnsi="Consolas" w:cs="宋体"/>
          <w:color w:val="A31515"/>
          <w:kern w:val="0"/>
          <w:szCs w:val="21"/>
        </w:rPr>
        <w:t>cs</w:t>
      </w:r>
      <w:proofErr w:type="spellEnd"/>
      <w:r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update</w:t>
      </w:r>
      <w:r w:rsidR="000F1BD5"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="000F1BD5" w:rsidRPr="00FE3DE6">
        <w:rPr>
          <w:rFonts w:ascii="Consolas" w:eastAsia="宋体" w:hAnsi="Consolas" w:cs="宋体"/>
          <w:color w:val="A31515"/>
          <w:kern w:val="0"/>
          <w:szCs w:val="21"/>
        </w:rPr>
        <w:t>12312adce3131</w:t>
      </w:r>
    </w:p>
    <w:p w14:paraId="50967143" w14:textId="069B171E" w:rsidR="00072D5E" w:rsidRPr="00FE3DE6" w:rsidRDefault="00072D5E" w:rsidP="00072D5E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A1E129C" w14:textId="4E5064E0" w:rsidR="00072D5E" w:rsidRDefault="00072D5E" w:rsidP="00072D5E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3728D2">
        <w:rPr>
          <w:rFonts w:ascii="Consolas" w:eastAsia="宋体" w:hAnsi="Consolas" w:cs="宋体"/>
          <w:color w:val="0451A5"/>
          <w:kern w:val="0"/>
          <w:szCs w:val="21"/>
        </w:rPr>
        <w:t>t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E3DE6">
        <w:rPr>
          <w:rFonts w:ascii="Consolas" w:eastAsia="宋体" w:hAnsi="Consolas" w:cs="宋体"/>
          <w:color w:val="09885A"/>
          <w:kern w:val="0"/>
          <w:szCs w:val="21"/>
        </w:rPr>
        <w:t>1502202265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10C341" w14:textId="2508623A" w:rsidR="00626E7C" w:rsidRPr="000E69C0" w:rsidRDefault="000E69C0" w:rsidP="000E69C0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>
        <w:rPr>
          <w:rFonts w:ascii="Consolas" w:eastAsia="宋体" w:hAnsi="Consolas" w:cs="宋体"/>
          <w:color w:val="0451A5"/>
          <w:kern w:val="0"/>
          <w:szCs w:val="21"/>
        </w:rPr>
        <w:t>v</w:t>
      </w:r>
      <w:r w:rsidRPr="00436D3F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436D3F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436D3F">
        <w:rPr>
          <w:rFonts w:ascii="Consolas" w:eastAsia="宋体" w:hAnsi="Consolas" w:cs="宋体"/>
          <w:color w:val="A31515"/>
          <w:kern w:val="0"/>
          <w:szCs w:val="21"/>
        </w:rPr>
        <w:t>"</w:t>
      </w:r>
      <w:r>
        <w:rPr>
          <w:rFonts w:ascii="Consolas" w:eastAsia="宋体" w:hAnsi="Consolas" w:cs="宋体"/>
          <w:color w:val="A31515"/>
          <w:kern w:val="0"/>
          <w:szCs w:val="21"/>
        </w:rPr>
        <w:t>1.0.0.0</w:t>
      </w:r>
      <w:r w:rsidRPr="00436D3F">
        <w:rPr>
          <w:rFonts w:ascii="Consolas" w:eastAsia="宋体" w:hAnsi="Consolas" w:cs="宋体"/>
          <w:color w:val="A31515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,</w:t>
      </w:r>
    </w:p>
    <w:p w14:paraId="772EA859" w14:textId="5FDC7C27" w:rsidR="00072D5E" w:rsidRPr="00FE3DE6" w:rsidRDefault="00072D5E" w:rsidP="00072D5E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>
        <w:rPr>
          <w:rFonts w:ascii="Consolas" w:eastAsia="宋体" w:hAnsi="Consolas" w:cs="宋体" w:hint="eastAsia"/>
          <w:color w:val="0451A5"/>
          <w:kern w:val="0"/>
          <w:szCs w:val="21"/>
        </w:rPr>
        <w:t>url</w:t>
      </w:r>
      <w:proofErr w:type="spellEnd"/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http:</w:t>
      </w:r>
      <w:r>
        <w:rPr>
          <w:rFonts w:ascii="Consolas" w:eastAsia="宋体" w:hAnsi="Consolas" w:cs="宋体"/>
          <w:color w:val="0451A5"/>
          <w:kern w:val="0"/>
          <w:szCs w:val="21"/>
        </w:rPr>
        <w:t>//12.12.12.12:8888/update.zip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</w:p>
    <w:p w14:paraId="3EBCAFC2" w14:textId="77777777" w:rsidR="00072D5E" w:rsidRPr="00FE3DE6" w:rsidRDefault="00072D5E" w:rsidP="00072D5E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02B9479" w14:textId="77777777" w:rsidR="002B73DF" w:rsidRDefault="002B73DF" w:rsidP="002B73DF">
      <w:pPr>
        <w:ind w:firstLine="360"/>
      </w:pPr>
      <w:r>
        <w:rPr>
          <w:rFonts w:hint="eastAsia"/>
        </w:rPr>
        <w:t>其中：</w:t>
      </w:r>
    </w:p>
    <w:p w14:paraId="3E7C498E" w14:textId="2D7D20DB" w:rsidR="002B73DF" w:rsidRDefault="002B73DF" w:rsidP="002B73DF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：</w:t>
      </w:r>
      <w:r w:rsidR="00B011D0">
        <w:rPr>
          <w:rFonts w:ascii="Consolas" w:eastAsia="宋体" w:hAnsi="Consolas" w:cs="宋体" w:hint="eastAsia"/>
          <w:color w:val="0451A5"/>
          <w:kern w:val="0"/>
          <w:szCs w:val="21"/>
        </w:rPr>
        <w:t>更新</w:t>
      </w:r>
      <w:r w:rsidR="00DF6212">
        <w:rPr>
          <w:rFonts w:ascii="Consolas" w:eastAsia="宋体" w:hAnsi="Consolas" w:cs="宋体" w:hint="eastAsia"/>
          <w:color w:val="0451A5"/>
          <w:kern w:val="0"/>
          <w:szCs w:val="21"/>
        </w:rPr>
        <w:t>时间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，数字，世纪秒</w:t>
      </w:r>
    </w:p>
    <w:p w14:paraId="01A82749" w14:textId="2AF7C149" w:rsidR="000E69C0" w:rsidRDefault="000E69C0" w:rsidP="002B73DF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 xml:space="preserve">v: 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固件版本号，字符串</w:t>
      </w:r>
    </w:p>
    <w:p w14:paraId="411EB017" w14:textId="612F68A1" w:rsidR="002B73DF" w:rsidRDefault="004A1980" w:rsidP="002B73DF">
      <w:pPr>
        <w:pStyle w:val="a3"/>
        <w:ind w:left="360" w:firstLineChars="0" w:firstLine="0"/>
      </w:pPr>
      <w:proofErr w:type="spellStart"/>
      <w:r>
        <w:rPr>
          <w:rFonts w:ascii="Consolas" w:eastAsia="宋体" w:hAnsi="Consolas" w:cs="宋体" w:hint="eastAsia"/>
          <w:color w:val="0451A5"/>
          <w:kern w:val="0"/>
          <w:szCs w:val="21"/>
        </w:rPr>
        <w:t>url</w:t>
      </w:r>
      <w:proofErr w:type="spellEnd"/>
      <w:r w:rsidR="002B73DF">
        <w:rPr>
          <w:rFonts w:ascii="Consolas" w:eastAsia="宋体" w:hAnsi="Consolas" w:cs="宋体" w:hint="eastAsia"/>
          <w:color w:val="0451A5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更新包</w:t>
      </w:r>
      <w:r w:rsidR="00CA6BB9">
        <w:rPr>
          <w:rFonts w:ascii="Consolas" w:eastAsia="宋体" w:hAnsi="Consolas" w:cs="宋体" w:hint="eastAsia"/>
          <w:color w:val="0451A5"/>
          <w:kern w:val="0"/>
          <w:szCs w:val="21"/>
        </w:rPr>
        <w:t>http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地址</w:t>
      </w:r>
    </w:p>
    <w:p w14:paraId="206C2747" w14:textId="642166A9" w:rsidR="002B73DF" w:rsidRDefault="00234A5A" w:rsidP="00234A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硬件上线通知</w:t>
      </w:r>
    </w:p>
    <w:p w14:paraId="3EFBF058" w14:textId="7F7FECC3" w:rsidR="00130035" w:rsidRDefault="00130035" w:rsidP="00130035">
      <w:pPr>
        <w:pStyle w:val="a3"/>
        <w:ind w:left="360" w:firstLineChars="0" w:firstLine="0"/>
      </w:pPr>
      <w:r>
        <w:t>T</w:t>
      </w:r>
      <w:r>
        <w:rPr>
          <w:rFonts w:hint="eastAsia"/>
        </w:rPr>
        <w:t>opic：</w:t>
      </w:r>
      <w:r>
        <w:t>dc</w:t>
      </w:r>
      <w:r>
        <w:rPr>
          <w:rFonts w:hint="eastAsia"/>
        </w:rPr>
        <w:t>/</w:t>
      </w:r>
      <w:proofErr w:type="spellStart"/>
      <w:r>
        <w:t>cs</w:t>
      </w:r>
      <w:proofErr w:type="spellEnd"/>
      <w:r w:rsidR="00707645">
        <w:rPr>
          <w:rFonts w:hint="eastAsia"/>
        </w:rPr>
        <w:t>/online</w:t>
      </w:r>
      <w:r w:rsidR="009300C0">
        <w:rPr>
          <w:rFonts w:hint="eastAsia"/>
        </w:rPr>
        <w:t>/</w:t>
      </w:r>
      <w:r w:rsidR="009300C0">
        <w:t>&lt;</w:t>
      </w:r>
      <w:r w:rsidR="009300C0">
        <w:rPr>
          <w:rFonts w:hint="eastAsia"/>
        </w:rPr>
        <w:t>ID</w:t>
      </w:r>
      <w:r w:rsidR="009300C0">
        <w:t>&gt;</w:t>
      </w:r>
    </w:p>
    <w:p w14:paraId="62402B88" w14:textId="77777777" w:rsidR="00130035" w:rsidRDefault="00130035" w:rsidP="00130035">
      <w:pPr>
        <w:ind w:firstLine="360"/>
      </w:pPr>
      <w:r>
        <w:rPr>
          <w:rFonts w:hint="eastAsia"/>
        </w:rPr>
        <w:t>下发内容</w:t>
      </w:r>
    </w:p>
    <w:p w14:paraId="52D2F48B" w14:textId="5E427BD8" w:rsidR="00130035" w:rsidRPr="00BA13C3" w:rsidRDefault="00130035" w:rsidP="00130035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opic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  <w:r>
        <w:rPr>
          <w:rFonts w:ascii="Consolas" w:eastAsia="宋体" w:hAnsi="Consolas" w:cs="宋体"/>
          <w:color w:val="A31515"/>
          <w:kern w:val="0"/>
          <w:szCs w:val="21"/>
        </w:rPr>
        <w:t>dc</w:t>
      </w:r>
      <w:r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proofErr w:type="spellStart"/>
      <w:r>
        <w:rPr>
          <w:rFonts w:ascii="Consolas" w:eastAsia="宋体" w:hAnsi="Consolas" w:cs="宋体"/>
          <w:color w:val="A31515"/>
          <w:kern w:val="0"/>
          <w:szCs w:val="21"/>
        </w:rPr>
        <w:t>cs</w:t>
      </w:r>
      <w:proofErr w:type="spellEnd"/>
      <w:r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proofErr w:type="spellStart"/>
      <w:r>
        <w:rPr>
          <w:rFonts w:ascii="Consolas" w:eastAsia="宋体" w:hAnsi="Consolas" w:cs="宋体" w:hint="eastAsia"/>
          <w:color w:val="A31515"/>
          <w:kern w:val="0"/>
          <w:szCs w:val="21"/>
        </w:rPr>
        <w:t>param</w:t>
      </w:r>
      <w:proofErr w:type="spellEnd"/>
      <w:r w:rsidR="00293283"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="00293283" w:rsidRPr="00FE3DE6">
        <w:rPr>
          <w:rFonts w:ascii="Consolas" w:eastAsia="宋体" w:hAnsi="Consolas" w:cs="宋体"/>
          <w:color w:val="A31515"/>
          <w:kern w:val="0"/>
          <w:szCs w:val="21"/>
        </w:rPr>
        <w:t>12312adce3131</w:t>
      </w:r>
    </w:p>
    <w:p w14:paraId="01FC672B" w14:textId="77777777" w:rsidR="00130035" w:rsidRPr="00FE3DE6" w:rsidRDefault="00130035" w:rsidP="00130035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B0E9AF6" w14:textId="77777777" w:rsidR="00130035" w:rsidRDefault="00130035" w:rsidP="00130035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451A5"/>
          <w:kern w:val="0"/>
          <w:szCs w:val="21"/>
        </w:rPr>
        <w:t>"did"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E3DE6">
        <w:rPr>
          <w:rFonts w:ascii="Consolas" w:eastAsia="宋体" w:hAnsi="Consolas" w:cs="宋体"/>
          <w:color w:val="A31515"/>
          <w:kern w:val="0"/>
          <w:szCs w:val="21"/>
        </w:rPr>
        <w:t>"12312adce3131"</w:t>
      </w:r>
    </w:p>
    <w:p w14:paraId="0A5BAE02" w14:textId="77777777" w:rsidR="00130035" w:rsidRPr="00FE3DE6" w:rsidRDefault="00130035" w:rsidP="00130035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A2F36A6" w14:textId="77777777" w:rsidR="00130035" w:rsidRDefault="00130035" w:rsidP="00130035">
      <w:pPr>
        <w:ind w:firstLine="360"/>
      </w:pPr>
      <w:r>
        <w:rPr>
          <w:rFonts w:hint="eastAsia"/>
        </w:rPr>
        <w:t>其中：</w:t>
      </w:r>
    </w:p>
    <w:p w14:paraId="005079CA" w14:textId="77777777" w:rsidR="00130035" w:rsidRPr="00190628" w:rsidRDefault="00130035" w:rsidP="00130035">
      <w:pPr>
        <w:pStyle w:val="a3"/>
        <w:ind w:left="360" w:firstLineChars="0" w:firstLine="0"/>
      </w:pPr>
      <w:r w:rsidRPr="00B17DE1">
        <w:rPr>
          <w:rFonts w:ascii="Consolas" w:eastAsia="宋体" w:hAnsi="Consolas" w:cs="宋体"/>
          <w:color w:val="0451A5"/>
          <w:kern w:val="0"/>
          <w:szCs w:val="21"/>
        </w:rPr>
        <w:t>did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：充电站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id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编号，字符串</w:t>
      </w:r>
      <w:proofErr w:type="spellStart"/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uuid</w:t>
      </w:r>
      <w:proofErr w:type="spellEnd"/>
    </w:p>
    <w:p w14:paraId="32C4B261" w14:textId="77777777" w:rsidR="00130035" w:rsidRPr="00130035" w:rsidRDefault="00130035" w:rsidP="00B73350"/>
    <w:p w14:paraId="61A5BE5D" w14:textId="71297558" w:rsidR="00C53A80" w:rsidRDefault="00EE0AAF" w:rsidP="00C53A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获取系统</w:t>
      </w:r>
      <w:r w:rsidR="003C6A1E">
        <w:rPr>
          <w:rFonts w:hint="eastAsia"/>
        </w:rPr>
        <w:t>全局</w:t>
      </w:r>
      <w:r>
        <w:rPr>
          <w:rFonts w:hint="eastAsia"/>
        </w:rPr>
        <w:t>参数</w:t>
      </w:r>
    </w:p>
    <w:p w14:paraId="2E84E1D5" w14:textId="521975CD" w:rsidR="00C53A80" w:rsidRDefault="00C53A80" w:rsidP="00C53A80">
      <w:pPr>
        <w:pStyle w:val="a3"/>
        <w:ind w:left="360" w:firstLineChars="0" w:firstLine="0"/>
      </w:pPr>
      <w:r>
        <w:t>T</w:t>
      </w:r>
      <w:r>
        <w:rPr>
          <w:rFonts w:hint="eastAsia"/>
        </w:rPr>
        <w:t>opic：</w:t>
      </w:r>
      <w:r>
        <w:t>dc</w:t>
      </w:r>
      <w:r>
        <w:rPr>
          <w:rFonts w:hint="eastAsia"/>
        </w:rPr>
        <w:t>/</w:t>
      </w:r>
      <w:proofErr w:type="spellStart"/>
      <w:r>
        <w:t>cs</w:t>
      </w:r>
      <w:proofErr w:type="spellEnd"/>
      <w:r w:rsidR="00130035">
        <w:rPr>
          <w:rFonts w:hint="eastAsia"/>
        </w:rPr>
        <w:t>/</w:t>
      </w:r>
      <w:proofErr w:type="spellStart"/>
      <w:r w:rsidR="005E6B79">
        <w:rPr>
          <w:rFonts w:hint="eastAsia"/>
        </w:rPr>
        <w:t>param</w:t>
      </w:r>
      <w:proofErr w:type="spellEnd"/>
      <w:r w:rsidR="00173E11">
        <w:rPr>
          <w:rFonts w:hint="eastAsia"/>
        </w:rPr>
        <w:t>/</w:t>
      </w:r>
      <w:r w:rsidR="00173E11">
        <w:t>&lt;</w:t>
      </w:r>
      <w:r w:rsidR="00173E11">
        <w:rPr>
          <w:rFonts w:hint="eastAsia"/>
        </w:rPr>
        <w:t>ID</w:t>
      </w:r>
      <w:r w:rsidR="00173E11">
        <w:t>&gt;</w:t>
      </w:r>
    </w:p>
    <w:p w14:paraId="3AD87F5F" w14:textId="77777777" w:rsidR="00C53A80" w:rsidRDefault="00C53A80" w:rsidP="00C53A80">
      <w:pPr>
        <w:ind w:firstLine="360"/>
      </w:pPr>
      <w:r>
        <w:rPr>
          <w:rFonts w:hint="eastAsia"/>
        </w:rPr>
        <w:t>下发内容</w:t>
      </w:r>
    </w:p>
    <w:p w14:paraId="1E9B34EF" w14:textId="00B13650" w:rsidR="00C53A80" w:rsidRPr="00BA13C3" w:rsidRDefault="00C53A80" w:rsidP="00C53A80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opic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  <w:r>
        <w:rPr>
          <w:rFonts w:ascii="Consolas" w:eastAsia="宋体" w:hAnsi="Consolas" w:cs="宋体"/>
          <w:color w:val="A31515"/>
          <w:kern w:val="0"/>
          <w:szCs w:val="21"/>
        </w:rPr>
        <w:t>dc</w:t>
      </w:r>
      <w:r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proofErr w:type="spellStart"/>
      <w:r>
        <w:rPr>
          <w:rFonts w:ascii="Consolas" w:eastAsia="宋体" w:hAnsi="Consolas" w:cs="宋体"/>
          <w:color w:val="A31515"/>
          <w:kern w:val="0"/>
          <w:szCs w:val="21"/>
        </w:rPr>
        <w:t>cs</w:t>
      </w:r>
      <w:proofErr w:type="spellEnd"/>
      <w:r w:rsidR="00E822E0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proofErr w:type="spellStart"/>
      <w:r w:rsidR="00BA13C3">
        <w:rPr>
          <w:rFonts w:ascii="Consolas" w:eastAsia="宋体" w:hAnsi="Consolas" w:cs="宋体" w:hint="eastAsia"/>
          <w:color w:val="A31515"/>
          <w:kern w:val="0"/>
          <w:szCs w:val="21"/>
        </w:rPr>
        <w:t>param</w:t>
      </w:r>
      <w:proofErr w:type="spellEnd"/>
      <w:r w:rsidR="00142B66"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="00142B66" w:rsidRPr="00FE3DE6">
        <w:rPr>
          <w:rFonts w:ascii="Consolas" w:eastAsia="宋体" w:hAnsi="Consolas" w:cs="宋体"/>
          <w:color w:val="A31515"/>
          <w:kern w:val="0"/>
          <w:szCs w:val="21"/>
        </w:rPr>
        <w:t>12312adce3131</w:t>
      </w:r>
    </w:p>
    <w:p w14:paraId="434A6AFF" w14:textId="77777777" w:rsidR="00C53A80" w:rsidRPr="00FE3DE6" w:rsidRDefault="00C53A80" w:rsidP="00C53A80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8F79EFE" w14:textId="77777777" w:rsidR="00C53A80" w:rsidRDefault="00C53A80" w:rsidP="00C53A80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>
        <w:rPr>
          <w:rFonts w:ascii="Consolas" w:eastAsia="宋体" w:hAnsi="Consolas" w:cs="宋体"/>
          <w:color w:val="0451A5"/>
          <w:kern w:val="0"/>
          <w:szCs w:val="21"/>
        </w:rPr>
        <w:t>t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E3DE6">
        <w:rPr>
          <w:rFonts w:ascii="Consolas" w:eastAsia="宋体" w:hAnsi="Consolas" w:cs="宋体"/>
          <w:color w:val="09885A"/>
          <w:kern w:val="0"/>
          <w:szCs w:val="21"/>
        </w:rPr>
        <w:t>1502202265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84C04B3" w14:textId="05CE960C" w:rsidR="006633F1" w:rsidRDefault="006633F1" w:rsidP="006633F1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497E50">
        <w:rPr>
          <w:rFonts w:ascii="Consolas" w:eastAsia="宋体" w:hAnsi="Consolas" w:cs="宋体" w:hint="eastAsia"/>
          <w:color w:val="0451A5"/>
          <w:kern w:val="0"/>
          <w:szCs w:val="21"/>
        </w:rPr>
        <w:t>ht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="00497E50">
        <w:rPr>
          <w:rFonts w:ascii="Consolas" w:eastAsia="宋体" w:hAnsi="Consolas" w:cs="宋体" w:hint="eastAsia"/>
          <w:color w:val="09885A"/>
          <w:kern w:val="0"/>
          <w:szCs w:val="21"/>
        </w:rPr>
        <w:t>10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52DCFA" w14:textId="5935C4BD" w:rsidR="00A97F29" w:rsidRDefault="00A97F29" w:rsidP="00A97F29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E0612B">
        <w:rPr>
          <w:rFonts w:ascii="Consolas" w:eastAsia="宋体" w:hAnsi="Consolas" w:cs="宋体" w:hint="eastAsia"/>
          <w:color w:val="0451A5"/>
          <w:kern w:val="0"/>
          <w:szCs w:val="21"/>
        </w:rPr>
        <w:t>u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t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09885A"/>
          <w:kern w:val="0"/>
          <w:szCs w:val="21"/>
        </w:rPr>
        <w:t>10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AD13BFC" w14:textId="4665DABF" w:rsidR="00646BFB" w:rsidRDefault="00646BFB" w:rsidP="00646BFB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ins w:id="9" w:author="sing8star@163.com" w:date="2017-09-20T23:49:00Z"/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="00471308">
        <w:rPr>
          <w:rFonts w:ascii="Consolas" w:eastAsia="宋体" w:hAnsi="Consolas" w:cs="宋体" w:hint="eastAsia"/>
          <w:color w:val="0451A5"/>
          <w:kern w:val="0"/>
          <w:szCs w:val="21"/>
        </w:rPr>
        <w:t>w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t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="00A82F63">
        <w:rPr>
          <w:rFonts w:ascii="Consolas" w:eastAsia="宋体" w:hAnsi="Consolas" w:cs="宋体" w:hint="eastAsia"/>
          <w:color w:val="09885A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09885A"/>
          <w:kern w:val="0"/>
          <w:szCs w:val="21"/>
        </w:rPr>
        <w:t>0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B2971E1" w14:textId="011DBF36" w:rsidR="007B7FEF" w:rsidRPr="007B7FEF" w:rsidRDefault="007B7FEF" w:rsidP="007B7FEF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ins w:id="10" w:author="sing8star@163.com" w:date="2018-04-08T12:26:00Z"/>
          <w:rFonts w:ascii="Consolas" w:eastAsia="宋体" w:hAnsi="Consolas" w:cs="宋体"/>
          <w:color w:val="0451A5"/>
          <w:kern w:val="0"/>
          <w:szCs w:val="21"/>
          <w:rPrChange w:id="11" w:author="sing8star@163.com" w:date="2018-04-08T12:26:00Z">
            <w:rPr>
              <w:ins w:id="12" w:author="sing8star@163.com" w:date="2018-04-08T12:26:00Z"/>
              <w:rFonts w:ascii="Consolas" w:eastAsia="宋体" w:hAnsi="Consolas" w:cs="宋体"/>
              <w:color w:val="000000"/>
              <w:kern w:val="0"/>
              <w:szCs w:val="21"/>
            </w:rPr>
          </w:rPrChange>
        </w:rPr>
      </w:pPr>
      <w:ins w:id="13" w:author="sing8star@163.com" w:date="2018-04-08T12:26:00Z">
        <w:r w:rsidRPr="00FE3DE6">
          <w:rPr>
            <w:rFonts w:ascii="Consolas" w:eastAsia="宋体" w:hAnsi="Consolas" w:cs="宋体"/>
            <w:color w:val="0451A5"/>
            <w:kern w:val="0"/>
            <w:szCs w:val="21"/>
          </w:rPr>
          <w:t>"</w:t>
        </w:r>
        <w:r>
          <w:rPr>
            <w:rFonts w:ascii="Consolas" w:eastAsia="宋体" w:hAnsi="Consolas" w:cs="宋体" w:hint="eastAsia"/>
            <w:color w:val="0451A5"/>
            <w:kern w:val="0"/>
            <w:szCs w:val="21"/>
          </w:rPr>
          <w:t>ct</w:t>
        </w:r>
        <w:r w:rsidRPr="00FE3DE6">
          <w:rPr>
            <w:rFonts w:ascii="Consolas" w:eastAsia="宋体" w:hAnsi="Consolas" w:cs="宋体"/>
            <w:color w:val="0451A5"/>
            <w:kern w:val="0"/>
            <w:szCs w:val="21"/>
          </w:rPr>
          <w:t>"</w:t>
        </w:r>
        <w:r w:rsidRPr="00FE3DE6">
          <w:rPr>
            <w:rFonts w:ascii="Consolas" w:eastAsia="宋体" w:hAnsi="Consolas" w:cs="宋体"/>
            <w:color w:val="000000"/>
            <w:kern w:val="0"/>
            <w:szCs w:val="21"/>
          </w:rPr>
          <w:t>:</w:t>
        </w:r>
        <w:r>
          <w:rPr>
            <w:rFonts w:ascii="Consolas" w:eastAsia="宋体" w:hAnsi="Consolas" w:cs="宋体" w:hint="eastAsia"/>
            <w:color w:val="09885A"/>
            <w:kern w:val="0"/>
            <w:szCs w:val="21"/>
          </w:rPr>
          <w:t>30</w:t>
        </w:r>
        <w:r w:rsidRPr="00FE3DE6">
          <w:rPr>
            <w:rFonts w:ascii="Consolas" w:eastAsia="宋体" w:hAnsi="Consolas" w:cs="宋体"/>
            <w:color w:val="000000"/>
            <w:kern w:val="0"/>
            <w:szCs w:val="21"/>
          </w:rPr>
          <w:t>,</w:t>
        </w:r>
      </w:ins>
    </w:p>
    <w:p w14:paraId="3E559504" w14:textId="2338C9F2" w:rsidR="00965FC8" w:rsidRDefault="00965FC8" w:rsidP="00666BDA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ins w:id="14" w:author="sing8star@163.com" w:date="2017-09-20T23:50:00Z">
        <w:r w:rsidRPr="00FE3DE6">
          <w:rPr>
            <w:rFonts w:ascii="Consolas" w:eastAsia="宋体" w:hAnsi="Consolas" w:cs="宋体"/>
            <w:color w:val="0451A5"/>
            <w:kern w:val="0"/>
            <w:szCs w:val="21"/>
          </w:rPr>
          <w:t>"</w:t>
        </w:r>
        <w:r w:rsidR="0030259A">
          <w:rPr>
            <w:rFonts w:ascii="Consolas" w:eastAsia="宋体" w:hAnsi="Consolas" w:cs="宋体" w:hint="eastAsia"/>
            <w:color w:val="0451A5"/>
            <w:kern w:val="0"/>
            <w:szCs w:val="21"/>
          </w:rPr>
          <w:t>temp</w:t>
        </w:r>
        <w:r w:rsidRPr="00FE3DE6">
          <w:rPr>
            <w:rFonts w:ascii="Consolas" w:eastAsia="宋体" w:hAnsi="Consolas" w:cs="宋体"/>
            <w:color w:val="0451A5"/>
            <w:kern w:val="0"/>
            <w:szCs w:val="21"/>
          </w:rPr>
          <w:t>"</w:t>
        </w:r>
        <w:r w:rsidRPr="00FE3DE6">
          <w:rPr>
            <w:rFonts w:ascii="Consolas" w:eastAsia="宋体" w:hAnsi="Consolas" w:cs="宋体"/>
            <w:color w:val="000000"/>
            <w:kern w:val="0"/>
            <w:szCs w:val="21"/>
          </w:rPr>
          <w:t>:</w:t>
        </w:r>
        <w:r w:rsidR="0030259A">
          <w:rPr>
            <w:rFonts w:ascii="Consolas" w:eastAsia="宋体" w:hAnsi="Consolas" w:cs="宋体" w:hint="eastAsia"/>
            <w:color w:val="09885A"/>
            <w:kern w:val="0"/>
            <w:szCs w:val="21"/>
          </w:rPr>
          <w:t>6</w:t>
        </w:r>
        <w:r>
          <w:rPr>
            <w:rFonts w:ascii="Consolas" w:eastAsia="宋体" w:hAnsi="Consolas" w:cs="宋体" w:hint="eastAsia"/>
            <w:color w:val="09885A"/>
            <w:kern w:val="0"/>
            <w:szCs w:val="21"/>
          </w:rPr>
          <w:t>0</w:t>
        </w:r>
        <w:r w:rsidRPr="00FE3DE6">
          <w:rPr>
            <w:rFonts w:ascii="Consolas" w:eastAsia="宋体" w:hAnsi="Consolas" w:cs="宋体"/>
            <w:color w:val="000000"/>
            <w:kern w:val="0"/>
            <w:szCs w:val="21"/>
          </w:rPr>
          <w:t>,</w:t>
        </w:r>
      </w:ins>
    </w:p>
    <w:p w14:paraId="538B8152" w14:textId="77777777" w:rsidR="00646BFB" w:rsidRDefault="00646BFB" w:rsidP="00A97F29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4FB467" w14:textId="77777777" w:rsidR="00C53A80" w:rsidRPr="00FE3DE6" w:rsidRDefault="00C53A80" w:rsidP="00C53A80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5BBC776" w14:textId="77777777" w:rsidR="00F14B47" w:rsidRDefault="00F14B47" w:rsidP="00F14B47">
      <w:pPr>
        <w:ind w:firstLine="360"/>
      </w:pPr>
      <w:r>
        <w:rPr>
          <w:rFonts w:hint="eastAsia"/>
        </w:rPr>
        <w:t>其中：</w:t>
      </w:r>
    </w:p>
    <w:p w14:paraId="0FDFB763" w14:textId="3BFC1152" w:rsidR="00F14B47" w:rsidRDefault="00F14B47" w:rsidP="00F14B47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：当前</w:t>
      </w:r>
      <w:r w:rsidR="00DF6212">
        <w:rPr>
          <w:rFonts w:ascii="Consolas" w:eastAsia="宋体" w:hAnsi="Consolas" w:cs="宋体" w:hint="eastAsia"/>
          <w:color w:val="0451A5"/>
          <w:kern w:val="0"/>
          <w:szCs w:val="21"/>
        </w:rPr>
        <w:t>服务器时间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，数字，世纪秒</w:t>
      </w:r>
    </w:p>
    <w:p w14:paraId="1F76BD7B" w14:textId="073384ED" w:rsidR="006F79DB" w:rsidRDefault="006F79DB" w:rsidP="00F14B47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0451A5"/>
          <w:kern w:val="0"/>
          <w:szCs w:val="21"/>
        </w:rPr>
        <w:t>ht</w:t>
      </w:r>
      <w:proofErr w:type="spellEnd"/>
      <w:r>
        <w:rPr>
          <w:rFonts w:ascii="Consolas" w:eastAsia="宋体" w:hAnsi="Consolas" w:cs="宋体" w:hint="eastAsia"/>
          <w:color w:val="0451A5"/>
          <w:kern w:val="0"/>
          <w:szCs w:val="21"/>
        </w:rPr>
        <w:t>：心跳时间间隔，数字，单位秒</w:t>
      </w:r>
    </w:p>
    <w:p w14:paraId="14442825" w14:textId="7F19C3EF" w:rsidR="00F0232C" w:rsidRDefault="00727CC8" w:rsidP="00D66FCE">
      <w:pPr>
        <w:pStyle w:val="a3"/>
        <w:ind w:left="360" w:firstLineChars="0" w:firstLine="0"/>
        <w:rPr>
          <w:ins w:id="15" w:author="sing8star@163.com" w:date="2017-09-20T23:50:00Z"/>
          <w:rFonts w:ascii="Consolas" w:eastAsia="宋体" w:hAnsi="Consolas" w:cs="宋体"/>
          <w:color w:val="0451A5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0451A5"/>
          <w:kern w:val="0"/>
          <w:szCs w:val="21"/>
        </w:rPr>
        <w:lastRenderedPageBreak/>
        <w:t>u</w:t>
      </w:r>
      <w:r w:rsidR="00F0232C">
        <w:rPr>
          <w:rFonts w:ascii="Consolas" w:eastAsia="宋体" w:hAnsi="Consolas" w:cs="宋体" w:hint="eastAsia"/>
          <w:color w:val="0451A5"/>
          <w:kern w:val="0"/>
          <w:szCs w:val="21"/>
        </w:rPr>
        <w:t>t</w:t>
      </w:r>
      <w:proofErr w:type="spellEnd"/>
      <w:r w:rsidR="00F0232C">
        <w:rPr>
          <w:rFonts w:ascii="Consolas" w:eastAsia="宋体" w:hAnsi="Consolas" w:cs="宋体" w:hint="eastAsia"/>
          <w:color w:val="0451A5"/>
          <w:kern w:val="0"/>
          <w:szCs w:val="21"/>
        </w:rPr>
        <w:t>：</w:t>
      </w:r>
      <w:r w:rsidR="00E865A2">
        <w:rPr>
          <w:rFonts w:ascii="Consolas" w:eastAsia="宋体" w:hAnsi="Consolas" w:cs="宋体" w:hint="eastAsia"/>
          <w:color w:val="0451A5"/>
          <w:kern w:val="0"/>
          <w:szCs w:val="21"/>
        </w:rPr>
        <w:t>自动上报</w:t>
      </w:r>
      <w:r w:rsidR="00F0232C">
        <w:rPr>
          <w:rFonts w:ascii="Consolas" w:eastAsia="宋体" w:hAnsi="Consolas" w:cs="宋体" w:hint="eastAsia"/>
          <w:color w:val="0451A5"/>
          <w:kern w:val="0"/>
          <w:szCs w:val="21"/>
        </w:rPr>
        <w:t>时间间隔，数字，单位秒</w:t>
      </w:r>
    </w:p>
    <w:p w14:paraId="4105389A" w14:textId="48C754CC" w:rsidR="001850FD" w:rsidRDefault="001850FD" w:rsidP="00D66FCE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ins w:id="16" w:author="sing8star@163.com" w:date="2017-09-20T23:50:00Z">
        <w:r>
          <w:rPr>
            <w:rFonts w:ascii="Consolas" w:eastAsia="宋体" w:hAnsi="Consolas" w:cs="宋体" w:hint="eastAsia"/>
            <w:color w:val="0451A5"/>
            <w:kern w:val="0"/>
            <w:szCs w:val="21"/>
          </w:rPr>
          <w:t>temp</w:t>
        </w:r>
        <w:r>
          <w:rPr>
            <w:rFonts w:ascii="Consolas" w:eastAsia="宋体" w:hAnsi="Consolas" w:cs="宋体" w:hint="eastAsia"/>
            <w:color w:val="0451A5"/>
            <w:kern w:val="0"/>
            <w:szCs w:val="21"/>
          </w:rPr>
          <w:t>：温度上限，温度超过后报警</w:t>
        </w:r>
      </w:ins>
    </w:p>
    <w:p w14:paraId="0146DE16" w14:textId="77777777" w:rsidR="00896967" w:rsidRPr="00D66FCE" w:rsidRDefault="00896967" w:rsidP="00896967">
      <w:pPr>
        <w:pStyle w:val="a3"/>
        <w:ind w:left="360" w:firstLineChars="0" w:firstLine="0"/>
        <w:rPr>
          <w:ins w:id="17" w:author="sing8star@163.com" w:date="2018-04-08T12:26:00Z"/>
          <w:rFonts w:ascii="Consolas" w:eastAsia="宋体" w:hAnsi="Consolas" w:cs="宋体"/>
          <w:color w:val="0451A5"/>
          <w:kern w:val="0"/>
          <w:szCs w:val="21"/>
        </w:rPr>
      </w:pPr>
      <w:proofErr w:type="spellStart"/>
      <w:ins w:id="18" w:author="sing8star@163.com" w:date="2018-04-08T12:26:00Z">
        <w:r>
          <w:rPr>
            <w:rFonts w:ascii="Consolas" w:eastAsia="宋体" w:hAnsi="Consolas" w:cs="宋体" w:hint="eastAsia"/>
            <w:color w:val="0451A5"/>
            <w:kern w:val="0"/>
            <w:szCs w:val="21"/>
          </w:rPr>
          <w:t>wt</w:t>
        </w:r>
        <w:proofErr w:type="spellEnd"/>
        <w:r>
          <w:rPr>
            <w:rFonts w:ascii="Consolas" w:eastAsia="宋体" w:hAnsi="Consolas" w:cs="宋体" w:hint="eastAsia"/>
            <w:color w:val="0451A5"/>
            <w:kern w:val="0"/>
            <w:szCs w:val="21"/>
          </w:rPr>
          <w:t>：收到开命令后多久时间没有插入插头自动断开，数字，单位秒</w:t>
        </w:r>
      </w:ins>
    </w:p>
    <w:p w14:paraId="16C2A818" w14:textId="31B57E54" w:rsidR="00896967" w:rsidRPr="00D66FCE" w:rsidRDefault="00114E68" w:rsidP="00896967">
      <w:pPr>
        <w:pStyle w:val="a3"/>
        <w:ind w:left="360" w:firstLineChars="0" w:firstLine="0"/>
        <w:rPr>
          <w:ins w:id="19" w:author="sing8star@163.com" w:date="2018-04-08T12:26:00Z"/>
          <w:rFonts w:ascii="Consolas" w:eastAsia="宋体" w:hAnsi="Consolas" w:cs="宋体"/>
          <w:color w:val="0451A5"/>
          <w:kern w:val="0"/>
          <w:szCs w:val="21"/>
        </w:rPr>
      </w:pPr>
      <w:proofErr w:type="spellStart"/>
      <w:ins w:id="20" w:author="sing8star@163.com" w:date="2018-04-08T12:26:00Z">
        <w:r>
          <w:rPr>
            <w:rFonts w:ascii="Consolas" w:eastAsia="宋体" w:hAnsi="Consolas" w:cs="宋体" w:hint="eastAsia"/>
            <w:color w:val="0451A5"/>
            <w:kern w:val="0"/>
            <w:szCs w:val="21"/>
          </w:rPr>
          <w:t>c</w:t>
        </w:r>
        <w:r w:rsidR="00896967">
          <w:rPr>
            <w:rFonts w:ascii="Consolas" w:eastAsia="宋体" w:hAnsi="Consolas" w:cs="宋体" w:hint="eastAsia"/>
            <w:color w:val="0451A5"/>
            <w:kern w:val="0"/>
            <w:szCs w:val="21"/>
          </w:rPr>
          <w:t>t</w:t>
        </w:r>
        <w:proofErr w:type="spellEnd"/>
        <w:r w:rsidR="00896967">
          <w:rPr>
            <w:rFonts w:ascii="Consolas" w:eastAsia="宋体" w:hAnsi="Consolas" w:cs="宋体" w:hint="eastAsia"/>
            <w:color w:val="0451A5"/>
            <w:kern w:val="0"/>
            <w:szCs w:val="21"/>
          </w:rPr>
          <w:t>：</w:t>
        </w:r>
      </w:ins>
      <w:ins w:id="21" w:author="sing8star@163.com" w:date="2018-04-08T12:27:00Z">
        <w:r w:rsidR="004F3804">
          <w:rPr>
            <w:rFonts w:ascii="Consolas" w:eastAsia="宋体" w:hAnsi="Consolas" w:cs="宋体" w:hint="eastAsia"/>
            <w:color w:val="0451A5"/>
            <w:kern w:val="0"/>
            <w:szCs w:val="21"/>
          </w:rPr>
          <w:t>0</w:t>
        </w:r>
        <w:r w:rsidR="004F3804">
          <w:rPr>
            <w:rFonts w:ascii="Consolas" w:eastAsia="宋体" w:hAnsi="Consolas" w:cs="宋体" w:hint="eastAsia"/>
            <w:color w:val="0451A5"/>
            <w:kern w:val="0"/>
            <w:szCs w:val="21"/>
          </w:rPr>
          <w:t>功率多久后</w:t>
        </w:r>
      </w:ins>
      <w:ins w:id="22" w:author="sing8star@163.com" w:date="2018-04-08T12:26:00Z">
        <w:r w:rsidR="004F3804">
          <w:rPr>
            <w:rFonts w:ascii="Consolas" w:eastAsia="宋体" w:hAnsi="Consolas" w:cs="宋体" w:hint="eastAsia"/>
            <w:color w:val="0451A5"/>
            <w:kern w:val="0"/>
            <w:szCs w:val="21"/>
          </w:rPr>
          <w:t>自动断开，数字，单位</w:t>
        </w:r>
      </w:ins>
      <w:ins w:id="23" w:author="sing8star@163.com" w:date="2018-04-08T12:27:00Z">
        <w:r w:rsidR="004F3804">
          <w:rPr>
            <w:rFonts w:ascii="Consolas" w:eastAsia="宋体" w:hAnsi="Consolas" w:cs="宋体" w:hint="eastAsia"/>
            <w:color w:val="0451A5"/>
            <w:kern w:val="0"/>
            <w:szCs w:val="21"/>
          </w:rPr>
          <w:t>分</w:t>
        </w:r>
      </w:ins>
    </w:p>
    <w:p w14:paraId="18C36F8C" w14:textId="07451BC4" w:rsidR="001F3AEB" w:rsidRPr="00D66FCE" w:rsidDel="00896967" w:rsidRDefault="001F3AEB" w:rsidP="00D66FCE">
      <w:pPr>
        <w:pStyle w:val="a3"/>
        <w:ind w:left="360" w:firstLineChars="0" w:firstLine="0"/>
        <w:rPr>
          <w:del w:id="24" w:author="sing8star@163.com" w:date="2018-04-08T12:26:00Z"/>
          <w:rFonts w:ascii="Consolas" w:eastAsia="宋体" w:hAnsi="Consolas" w:cs="宋体"/>
          <w:color w:val="0451A5"/>
          <w:kern w:val="0"/>
          <w:szCs w:val="21"/>
        </w:rPr>
      </w:pPr>
      <w:del w:id="25" w:author="sing8star@163.com" w:date="2018-04-08T12:26:00Z">
        <w:r w:rsidDel="00896967">
          <w:rPr>
            <w:rFonts w:ascii="Consolas" w:eastAsia="宋体" w:hAnsi="Consolas" w:cs="宋体" w:hint="eastAsia"/>
            <w:color w:val="0451A5"/>
            <w:kern w:val="0"/>
            <w:szCs w:val="21"/>
          </w:rPr>
          <w:delText>wt</w:delText>
        </w:r>
        <w:r w:rsidDel="00896967">
          <w:rPr>
            <w:rFonts w:ascii="Consolas" w:eastAsia="宋体" w:hAnsi="Consolas" w:cs="宋体" w:hint="eastAsia"/>
            <w:color w:val="0451A5"/>
            <w:kern w:val="0"/>
            <w:szCs w:val="21"/>
          </w:rPr>
          <w:delText>：</w:delText>
        </w:r>
        <w:r w:rsidR="00764039" w:rsidDel="00896967">
          <w:rPr>
            <w:rFonts w:ascii="Consolas" w:eastAsia="宋体" w:hAnsi="Consolas" w:cs="宋体" w:hint="eastAsia"/>
            <w:color w:val="0451A5"/>
            <w:kern w:val="0"/>
            <w:szCs w:val="21"/>
          </w:rPr>
          <w:delText>收到开命令后多久时间没有插入插头自动断开，数字，单位秒</w:delText>
        </w:r>
      </w:del>
    </w:p>
    <w:p w14:paraId="56C8B9D8" w14:textId="77777777" w:rsidR="00C53A80" w:rsidRPr="00F14B47" w:rsidRDefault="00C53A80" w:rsidP="00C53A80">
      <w:pPr>
        <w:pStyle w:val="a3"/>
        <w:ind w:left="360" w:firstLineChars="0" w:firstLine="0"/>
      </w:pPr>
    </w:p>
    <w:p w14:paraId="417F82A0" w14:textId="5550E410" w:rsidR="00904029" w:rsidRDefault="00466964" w:rsidP="009040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遗嘱协议</w:t>
      </w:r>
    </w:p>
    <w:p w14:paraId="53C30E90" w14:textId="7DDC5471" w:rsidR="00904029" w:rsidRDefault="00904029" w:rsidP="00904029">
      <w:pPr>
        <w:pStyle w:val="a3"/>
        <w:ind w:left="360" w:firstLineChars="0" w:firstLine="0"/>
      </w:pPr>
      <w:r>
        <w:t>T</w:t>
      </w:r>
      <w:r>
        <w:rPr>
          <w:rFonts w:hint="eastAsia"/>
        </w:rPr>
        <w:t>opic：</w:t>
      </w:r>
      <w:r>
        <w:t>dc</w:t>
      </w:r>
      <w:r>
        <w:rPr>
          <w:rFonts w:hint="eastAsia"/>
        </w:rPr>
        <w:t>/</w:t>
      </w:r>
      <w:proofErr w:type="spellStart"/>
      <w:r>
        <w:t>cs</w:t>
      </w:r>
      <w:proofErr w:type="spellEnd"/>
      <w:r>
        <w:rPr>
          <w:rFonts w:hint="eastAsia"/>
        </w:rPr>
        <w:t>/</w:t>
      </w:r>
      <w:r w:rsidR="002248DB">
        <w:rPr>
          <w:rFonts w:hint="eastAsia"/>
        </w:rPr>
        <w:t>will</w:t>
      </w:r>
      <w:r w:rsidR="009A5AA9">
        <w:rPr>
          <w:rFonts w:hint="eastAsia"/>
        </w:rPr>
        <w:t>/</w:t>
      </w:r>
      <w:r w:rsidR="009A5AA9">
        <w:t>&lt;</w:t>
      </w:r>
      <w:r w:rsidR="009A5AA9">
        <w:rPr>
          <w:rFonts w:hint="eastAsia"/>
        </w:rPr>
        <w:t>ID</w:t>
      </w:r>
      <w:r w:rsidR="009A5AA9">
        <w:t>&gt;</w:t>
      </w:r>
    </w:p>
    <w:p w14:paraId="7D128D5D" w14:textId="77777777" w:rsidR="00904029" w:rsidRDefault="00904029" w:rsidP="00904029">
      <w:pPr>
        <w:ind w:firstLine="360"/>
      </w:pPr>
      <w:r>
        <w:rPr>
          <w:rFonts w:hint="eastAsia"/>
        </w:rPr>
        <w:t>下发内容</w:t>
      </w:r>
    </w:p>
    <w:p w14:paraId="4BC62DEF" w14:textId="0B64798A" w:rsidR="00904029" w:rsidRPr="00885273" w:rsidRDefault="00904029" w:rsidP="00904029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opic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  <w:r>
        <w:rPr>
          <w:rFonts w:ascii="Consolas" w:eastAsia="宋体" w:hAnsi="Consolas" w:cs="宋体"/>
          <w:color w:val="A31515"/>
          <w:kern w:val="0"/>
          <w:szCs w:val="21"/>
        </w:rPr>
        <w:t>dc</w:t>
      </w:r>
      <w:r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proofErr w:type="spellStart"/>
      <w:r>
        <w:rPr>
          <w:rFonts w:ascii="Consolas" w:eastAsia="宋体" w:hAnsi="Consolas" w:cs="宋体"/>
          <w:color w:val="A31515"/>
          <w:kern w:val="0"/>
          <w:szCs w:val="21"/>
        </w:rPr>
        <w:t>cs</w:t>
      </w:r>
      <w:proofErr w:type="spellEnd"/>
      <w:r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="00A12F85">
        <w:rPr>
          <w:rFonts w:ascii="Consolas" w:eastAsia="宋体" w:hAnsi="Consolas" w:cs="宋体" w:hint="eastAsia"/>
          <w:color w:val="A31515"/>
          <w:kern w:val="0"/>
          <w:szCs w:val="21"/>
        </w:rPr>
        <w:t>will</w:t>
      </w:r>
      <w:r w:rsidR="00350692" w:rsidRPr="00FE3DE6">
        <w:rPr>
          <w:rFonts w:ascii="Consolas" w:eastAsia="宋体" w:hAnsi="Consolas" w:cs="宋体" w:hint="eastAsia"/>
          <w:color w:val="A31515"/>
          <w:kern w:val="0"/>
          <w:szCs w:val="21"/>
        </w:rPr>
        <w:t>/</w:t>
      </w:r>
      <w:r w:rsidR="00350692" w:rsidRPr="00FE3DE6">
        <w:rPr>
          <w:rFonts w:ascii="Consolas" w:eastAsia="宋体" w:hAnsi="Consolas" w:cs="宋体"/>
          <w:color w:val="A31515"/>
          <w:kern w:val="0"/>
          <w:szCs w:val="21"/>
        </w:rPr>
        <w:t>12312adce3131</w:t>
      </w:r>
    </w:p>
    <w:p w14:paraId="0CDCFB20" w14:textId="77777777" w:rsidR="00904029" w:rsidRDefault="00904029" w:rsidP="00904029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DF54AEB" w14:textId="21E8492E" w:rsidR="00885273" w:rsidRPr="00FE3DE6" w:rsidRDefault="00885273" w:rsidP="00885273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451A5"/>
          <w:kern w:val="0"/>
          <w:szCs w:val="21"/>
        </w:rPr>
        <w:t>"did"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E3DE6">
        <w:rPr>
          <w:rFonts w:ascii="Consolas" w:eastAsia="宋体" w:hAnsi="Consolas" w:cs="宋体"/>
          <w:color w:val="A31515"/>
          <w:kern w:val="0"/>
          <w:szCs w:val="21"/>
        </w:rPr>
        <w:t>"12312adce3131"</w:t>
      </w:r>
    </w:p>
    <w:p w14:paraId="05D861AA" w14:textId="77777777" w:rsidR="00931C41" w:rsidRDefault="00904029" w:rsidP="00353328">
      <w:pPr>
        <w:widowControl/>
        <w:shd w:val="clear" w:color="auto" w:fill="AEAAAA" w:themeFill="background2" w:themeFillShade="BF"/>
        <w:spacing w:line="285" w:lineRule="atLeast"/>
        <w:ind w:firstLine="470"/>
        <w:jc w:val="left"/>
        <w:rPr>
          <w:rFonts w:ascii="Consolas" w:eastAsia="宋体" w:hAnsi="Consolas" w:cs="宋体"/>
          <w:color w:val="0451A5"/>
          <w:kern w:val="0"/>
          <w:szCs w:val="21"/>
        </w:rPr>
      </w:pP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>
        <w:rPr>
          <w:rFonts w:ascii="Consolas" w:eastAsia="宋体" w:hAnsi="Consolas" w:cs="宋体"/>
          <w:color w:val="0451A5"/>
          <w:kern w:val="0"/>
          <w:szCs w:val="21"/>
        </w:rPr>
        <w:t>t</w:t>
      </w:r>
      <w:r w:rsidRPr="00FE3DE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E3DE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E3DE6">
        <w:rPr>
          <w:rFonts w:ascii="Consolas" w:eastAsia="宋体" w:hAnsi="Consolas" w:cs="宋体"/>
          <w:color w:val="09885A"/>
          <w:kern w:val="0"/>
          <w:szCs w:val="21"/>
        </w:rPr>
        <w:t>1502202265</w:t>
      </w:r>
    </w:p>
    <w:p w14:paraId="53DDCA6C" w14:textId="77777777" w:rsidR="00904029" w:rsidRPr="00FE3DE6" w:rsidRDefault="00904029" w:rsidP="00931C41">
      <w:pPr>
        <w:widowControl/>
        <w:shd w:val="clear" w:color="auto" w:fill="AEAAAA" w:themeFill="background2" w:themeFillShade="B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3DE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EAB660D" w14:textId="77777777" w:rsidR="00904029" w:rsidRDefault="00904029" w:rsidP="00904029">
      <w:pPr>
        <w:ind w:firstLine="360"/>
      </w:pPr>
      <w:r>
        <w:rPr>
          <w:rFonts w:hint="eastAsia"/>
        </w:rPr>
        <w:t>其中：</w:t>
      </w:r>
    </w:p>
    <w:p w14:paraId="2CAEBD38" w14:textId="6A2DC718" w:rsidR="007A3E8A" w:rsidRPr="007A3E8A" w:rsidRDefault="007A3E8A" w:rsidP="00353328">
      <w:pPr>
        <w:pStyle w:val="a3"/>
        <w:ind w:left="360" w:firstLineChars="0" w:firstLine="0"/>
      </w:pPr>
      <w:r w:rsidRPr="00B17DE1">
        <w:rPr>
          <w:rFonts w:ascii="Consolas" w:eastAsia="宋体" w:hAnsi="Consolas" w:cs="宋体"/>
          <w:color w:val="0451A5"/>
          <w:kern w:val="0"/>
          <w:szCs w:val="21"/>
        </w:rPr>
        <w:t>did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：充电站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id</w:t>
      </w:r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编号，字符串</w:t>
      </w:r>
      <w:proofErr w:type="spellStart"/>
      <w:r w:rsidRPr="00B17DE1">
        <w:rPr>
          <w:rFonts w:ascii="Consolas" w:eastAsia="宋体" w:hAnsi="Consolas" w:cs="宋体" w:hint="eastAsia"/>
          <w:color w:val="0451A5"/>
          <w:kern w:val="0"/>
          <w:szCs w:val="21"/>
        </w:rPr>
        <w:t>uuid</w:t>
      </w:r>
      <w:proofErr w:type="spellEnd"/>
    </w:p>
    <w:p w14:paraId="02E00D43" w14:textId="36B08159" w:rsidR="00904029" w:rsidRPr="00D66FCE" w:rsidRDefault="00904029" w:rsidP="00017237">
      <w:pPr>
        <w:pStyle w:val="a3"/>
        <w:ind w:left="360" w:firstLineChars="0" w:firstLine="0"/>
        <w:rPr>
          <w:rFonts w:ascii="Consolas" w:eastAsia="宋体" w:hAnsi="Consolas" w:cs="宋体"/>
          <w:color w:val="0451A5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：当前服务器时间，数字，世纪秒</w:t>
      </w:r>
    </w:p>
    <w:p w14:paraId="2B431F27" w14:textId="77777777" w:rsidR="00072D5E" w:rsidRPr="00904029" w:rsidRDefault="00072D5E" w:rsidP="00072D5E">
      <w:pPr>
        <w:pStyle w:val="a3"/>
        <w:ind w:left="360" w:firstLineChars="0" w:firstLine="0"/>
      </w:pPr>
    </w:p>
    <w:p w14:paraId="7547C429" w14:textId="77777777" w:rsidR="00072D5E" w:rsidRPr="00072D5E" w:rsidRDefault="00072D5E" w:rsidP="00072D5E">
      <w:pPr>
        <w:pStyle w:val="a3"/>
        <w:ind w:left="360" w:firstLineChars="0" w:firstLine="0"/>
      </w:pPr>
    </w:p>
    <w:p w14:paraId="07D4A9DA" w14:textId="77777777" w:rsidR="00072D5E" w:rsidRDefault="00072D5E" w:rsidP="00E208B1"/>
    <w:p w14:paraId="5223A47E" w14:textId="613C910E" w:rsidR="00E208B1" w:rsidRDefault="00E208B1" w:rsidP="00E208B1">
      <w:r>
        <w:rPr>
          <w:rFonts w:hint="eastAsia"/>
        </w:rPr>
        <w:t>字符串缩写规范：</w:t>
      </w:r>
    </w:p>
    <w:p w14:paraId="2FD6839D" w14:textId="77777777" w:rsidR="00E208B1" w:rsidRDefault="00E208B1" w:rsidP="00E208B1">
      <w:r>
        <w:t>version</w:t>
      </w:r>
      <w:r>
        <w:tab/>
      </w:r>
      <w:r>
        <w:tab/>
      </w:r>
      <w:r>
        <w:tab/>
        <w:t>-&gt; v</w:t>
      </w:r>
    </w:p>
    <w:p w14:paraId="5383E1FF" w14:textId="77777777" w:rsidR="00E208B1" w:rsidRDefault="00E208B1" w:rsidP="00E208B1">
      <w:r>
        <w:t xml:space="preserve">energy </w:t>
      </w:r>
      <w:r>
        <w:tab/>
      </w:r>
      <w:r>
        <w:tab/>
      </w:r>
      <w:r>
        <w:tab/>
        <w:t xml:space="preserve">-&gt; </w:t>
      </w:r>
      <w:proofErr w:type="spellStart"/>
      <w:r>
        <w:t>en</w:t>
      </w:r>
      <w:proofErr w:type="spellEnd"/>
    </w:p>
    <w:p w14:paraId="0581C3D0" w14:textId="77777777" w:rsidR="00E208B1" w:rsidRDefault="00E208B1" w:rsidP="00E208B1">
      <w:r>
        <w:t xml:space="preserve">device </w:t>
      </w:r>
      <w:r>
        <w:tab/>
      </w:r>
      <w:r>
        <w:tab/>
      </w:r>
      <w:r>
        <w:tab/>
        <w:t>-&gt; dc</w:t>
      </w:r>
    </w:p>
    <w:p w14:paraId="5E41C3AC" w14:textId="05650E4B" w:rsidR="00E208B1" w:rsidRDefault="004139F9" w:rsidP="00E208B1">
      <w:proofErr w:type="spellStart"/>
      <w:r>
        <w:t>chargingStation</w:t>
      </w:r>
      <w:proofErr w:type="spellEnd"/>
      <w:r>
        <w:tab/>
      </w:r>
      <w:r w:rsidR="00E208B1">
        <w:t xml:space="preserve">-&gt; </w:t>
      </w:r>
      <w:proofErr w:type="spellStart"/>
      <w:r w:rsidR="00E208B1">
        <w:t>cs</w:t>
      </w:r>
      <w:proofErr w:type="spellEnd"/>
    </w:p>
    <w:p w14:paraId="1BFC97C5" w14:textId="10E214A9" w:rsidR="00E208B1" w:rsidRDefault="00E208B1" w:rsidP="00E208B1">
      <w:r>
        <w:t xml:space="preserve">channel </w:t>
      </w:r>
      <w:r>
        <w:tab/>
      </w:r>
      <w:r>
        <w:tab/>
      </w:r>
      <w:r w:rsidR="004139F9">
        <w:rPr>
          <w:rFonts w:hint="eastAsia"/>
        </w:rPr>
        <w:tab/>
      </w:r>
      <w:r>
        <w:t xml:space="preserve">-&gt; </w:t>
      </w:r>
      <w:proofErr w:type="spellStart"/>
      <w:r>
        <w:t>cn</w:t>
      </w:r>
      <w:proofErr w:type="spellEnd"/>
    </w:p>
    <w:p w14:paraId="445724D3" w14:textId="77777777" w:rsidR="00E208B1" w:rsidRDefault="00E208B1" w:rsidP="00E208B1">
      <w:r>
        <w:t xml:space="preserve">time </w:t>
      </w:r>
      <w:r>
        <w:tab/>
      </w:r>
      <w:r>
        <w:tab/>
      </w:r>
      <w:r>
        <w:tab/>
        <w:t>-&gt; t</w:t>
      </w:r>
    </w:p>
    <w:p w14:paraId="5E2C9EB3" w14:textId="4C3F60D3" w:rsidR="00E208B1" w:rsidRDefault="00E208B1" w:rsidP="00E208B1">
      <w:r>
        <w:t xml:space="preserve">voltage </w:t>
      </w:r>
      <w:r>
        <w:tab/>
      </w:r>
      <w:r>
        <w:tab/>
      </w:r>
      <w:r w:rsidR="004139F9">
        <w:rPr>
          <w:rFonts w:hint="eastAsia"/>
        </w:rPr>
        <w:tab/>
      </w:r>
      <w:r>
        <w:t xml:space="preserve">-&gt; </w:t>
      </w:r>
      <w:proofErr w:type="spellStart"/>
      <w:r>
        <w:t>vol</w:t>
      </w:r>
      <w:proofErr w:type="spellEnd"/>
    </w:p>
    <w:p w14:paraId="70D11004" w14:textId="367258CB" w:rsidR="00E208B1" w:rsidRDefault="00E208B1" w:rsidP="00E208B1">
      <w:r>
        <w:t xml:space="preserve">temperature </w:t>
      </w:r>
      <w:r>
        <w:tab/>
      </w:r>
      <w:r w:rsidR="004139F9">
        <w:rPr>
          <w:rFonts w:hint="eastAsia"/>
        </w:rPr>
        <w:tab/>
      </w:r>
      <w:r>
        <w:t>-&gt;temp</w:t>
      </w:r>
    </w:p>
    <w:p w14:paraId="1F60653D" w14:textId="77777777" w:rsidR="00E208B1" w:rsidRDefault="00E208B1" w:rsidP="00E208B1">
      <w:r>
        <w:t xml:space="preserve">state </w:t>
      </w:r>
      <w:r>
        <w:tab/>
      </w:r>
      <w:r>
        <w:tab/>
      </w:r>
      <w:r>
        <w:tab/>
        <w:t>-&gt;</w:t>
      </w:r>
      <w:proofErr w:type="spellStart"/>
      <w:r>
        <w:t>st</w:t>
      </w:r>
      <w:proofErr w:type="spellEnd"/>
    </w:p>
    <w:p w14:paraId="50188B55" w14:textId="77777777" w:rsidR="00E208B1" w:rsidRDefault="00E208B1" w:rsidP="00E208B1">
      <w:r>
        <w:t>current</w:t>
      </w:r>
      <w:r>
        <w:tab/>
      </w:r>
      <w:r>
        <w:tab/>
      </w:r>
      <w:r>
        <w:tab/>
        <w:t>-&gt; cur</w:t>
      </w:r>
    </w:p>
    <w:p w14:paraId="58A6223B" w14:textId="7526948A" w:rsidR="00E208B1" w:rsidRDefault="00E208B1" w:rsidP="00E208B1">
      <w:proofErr w:type="spellStart"/>
      <w:r>
        <w:t>switchState</w:t>
      </w:r>
      <w:proofErr w:type="spellEnd"/>
      <w:r>
        <w:t xml:space="preserve"> </w:t>
      </w:r>
      <w:r>
        <w:tab/>
      </w:r>
      <w:r w:rsidR="00E071D6">
        <w:rPr>
          <w:rFonts w:hint="eastAsia"/>
        </w:rPr>
        <w:tab/>
      </w:r>
      <w:r>
        <w:t>-&gt;</w:t>
      </w:r>
      <w:proofErr w:type="spellStart"/>
      <w:r>
        <w:t>sst</w:t>
      </w:r>
      <w:proofErr w:type="spellEnd"/>
    </w:p>
    <w:p w14:paraId="787C0FEA" w14:textId="77777777" w:rsidR="00E208B1" w:rsidRDefault="00E208B1" w:rsidP="00E208B1">
      <w:proofErr w:type="gramStart"/>
      <w:r>
        <w:t xml:space="preserve">power  </w:t>
      </w:r>
      <w:r>
        <w:tab/>
      </w:r>
      <w:proofErr w:type="gramEnd"/>
      <w:r>
        <w:tab/>
      </w:r>
      <w:r>
        <w:tab/>
        <w:t>-&gt; pow</w:t>
      </w:r>
    </w:p>
    <w:p w14:paraId="4A7B8615" w14:textId="77777777" w:rsidR="00E208B1" w:rsidRDefault="00E208B1" w:rsidP="00E208B1">
      <w:proofErr w:type="spellStart"/>
      <w:r>
        <w:t>openTime</w:t>
      </w:r>
      <w:proofErr w:type="spellEnd"/>
      <w:r>
        <w:t xml:space="preserve"> </w:t>
      </w:r>
      <w:r>
        <w:tab/>
      </w:r>
      <w:r>
        <w:tab/>
        <w:t>-&gt; opt</w:t>
      </w:r>
    </w:p>
    <w:p w14:paraId="7FD3BA0D" w14:textId="77777777" w:rsidR="00E208B1" w:rsidRDefault="00E208B1" w:rsidP="00E208B1">
      <w:proofErr w:type="spellStart"/>
      <w:r>
        <w:t>maxPower</w:t>
      </w:r>
      <w:proofErr w:type="spellEnd"/>
      <w:r>
        <w:t xml:space="preserve"> </w:t>
      </w:r>
      <w:r>
        <w:tab/>
      </w:r>
      <w:r>
        <w:tab/>
        <w:t>-&gt;</w:t>
      </w:r>
      <w:proofErr w:type="spellStart"/>
      <w:r>
        <w:t>apow</w:t>
      </w:r>
      <w:proofErr w:type="spellEnd"/>
    </w:p>
    <w:p w14:paraId="78959089" w14:textId="77777777" w:rsidR="00E208B1" w:rsidRDefault="00E208B1" w:rsidP="00E208B1">
      <w:proofErr w:type="spellStart"/>
      <w:r>
        <w:t>minPower</w:t>
      </w:r>
      <w:proofErr w:type="spellEnd"/>
      <w:r>
        <w:t xml:space="preserve"> </w:t>
      </w:r>
      <w:r>
        <w:tab/>
      </w:r>
      <w:r>
        <w:tab/>
        <w:t>-&gt;</w:t>
      </w:r>
      <w:proofErr w:type="spellStart"/>
      <w:r>
        <w:t>ipow</w:t>
      </w:r>
      <w:proofErr w:type="spellEnd"/>
    </w:p>
    <w:p w14:paraId="64A67753" w14:textId="03717548" w:rsidR="00E208B1" w:rsidRDefault="00E208B1" w:rsidP="00E208B1">
      <w:r>
        <w:t xml:space="preserve">trickle </w:t>
      </w:r>
      <w:r>
        <w:tab/>
      </w:r>
      <w:r>
        <w:tab/>
      </w:r>
      <w:r w:rsidR="00964E8B">
        <w:rPr>
          <w:rFonts w:hint="eastAsia"/>
        </w:rPr>
        <w:tab/>
      </w:r>
      <w:r>
        <w:t xml:space="preserve">-&gt; </w:t>
      </w:r>
      <w:proofErr w:type="spellStart"/>
      <w:r>
        <w:t>tck</w:t>
      </w:r>
      <w:proofErr w:type="spellEnd"/>
    </w:p>
    <w:p w14:paraId="253D9B0A" w14:textId="6A372B38" w:rsidR="009777AB" w:rsidRDefault="009777AB" w:rsidP="00E208B1">
      <w:proofErr w:type="spellStart"/>
      <w:r>
        <w:rPr>
          <w:rFonts w:hint="eastAsia"/>
        </w:rPr>
        <w:t>waitTime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</w:t>
      </w:r>
      <w:proofErr w:type="spellStart"/>
      <w:r>
        <w:rPr>
          <w:rFonts w:hint="eastAsia"/>
        </w:rPr>
        <w:t>wt</w:t>
      </w:r>
      <w:proofErr w:type="spellEnd"/>
    </w:p>
    <w:p w14:paraId="03D7933A" w14:textId="76327AEB" w:rsidR="0051218B" w:rsidRDefault="0051218B" w:rsidP="00E208B1">
      <w:proofErr w:type="spellStart"/>
      <w:r>
        <w:rPr>
          <w:rFonts w:hint="eastAsia"/>
        </w:rPr>
        <w:t>heartTime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-&gt;</w:t>
      </w:r>
      <w:proofErr w:type="spellStart"/>
      <w:r>
        <w:rPr>
          <w:rFonts w:hint="eastAsia"/>
        </w:rPr>
        <w:t>ht</w:t>
      </w:r>
      <w:proofErr w:type="spellEnd"/>
    </w:p>
    <w:p w14:paraId="0037C2A2" w14:textId="7CEC86C0" w:rsidR="0051218B" w:rsidRDefault="0051218B" w:rsidP="00E208B1"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-&gt;</w:t>
      </w:r>
      <w:proofErr w:type="spellStart"/>
      <w:r>
        <w:rPr>
          <w:rFonts w:hint="eastAsia"/>
        </w:rPr>
        <w:t>ut</w:t>
      </w:r>
      <w:proofErr w:type="spellEnd"/>
    </w:p>
    <w:p w14:paraId="56827DB4" w14:textId="77777777" w:rsidR="005E0346" w:rsidRDefault="005E0346" w:rsidP="00E208B1"/>
    <w:p w14:paraId="686A2084" w14:textId="44923AFF" w:rsidR="005E0346" w:rsidRPr="005E0346" w:rsidRDefault="005E0346" w:rsidP="005E0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</w:pPr>
      <w:r w:rsidRPr="005E0346">
        <w:t>每一路可能的状态</w:t>
      </w:r>
      <w:r w:rsidR="005E3526">
        <w:rPr>
          <w:rFonts w:hint="eastAsia"/>
        </w:rPr>
        <w:t>：</w:t>
      </w:r>
    </w:p>
    <w:p w14:paraId="4A6E52E0" w14:textId="77777777" w:rsidR="005E0346" w:rsidRPr="005E0346" w:rsidRDefault="005E0346" w:rsidP="005E0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</w:pPr>
      <w:r w:rsidRPr="005E0346">
        <w:t>（充电--正在充电状态)</w:t>
      </w:r>
    </w:p>
    <w:p w14:paraId="056E3CEF" w14:textId="77777777" w:rsidR="005E0346" w:rsidRPr="005E0346" w:rsidRDefault="005E0346" w:rsidP="005E0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</w:pPr>
      <w:r w:rsidRPr="005E0346">
        <w:t>（充满--正常充电充满)</w:t>
      </w:r>
    </w:p>
    <w:p w14:paraId="71246354" w14:textId="77777777" w:rsidR="005E0346" w:rsidRPr="005E0346" w:rsidRDefault="005E0346" w:rsidP="005E0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</w:pPr>
      <w:r w:rsidRPr="005E0346">
        <w:lastRenderedPageBreak/>
        <w:t>（异常--用户取下插头，线路断开，检测功率为0）</w:t>
      </w:r>
    </w:p>
    <w:p w14:paraId="1C038ACC" w14:textId="77777777" w:rsidR="005E0346" w:rsidRPr="005E0346" w:rsidRDefault="005E0346" w:rsidP="005E0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</w:pPr>
      <w:r w:rsidRPr="005E0346">
        <w:t>（故障--计量模块无数据返回）</w:t>
      </w:r>
    </w:p>
    <w:p w14:paraId="4EF0828F" w14:textId="77777777" w:rsidR="005E0346" w:rsidRPr="005E0346" w:rsidRDefault="005E0346" w:rsidP="005E0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</w:pPr>
      <w:r w:rsidRPr="005E0346">
        <w:t>（空闲--当前路无用户使用，可随时使用）</w:t>
      </w:r>
    </w:p>
    <w:p w14:paraId="7BCD889A" w14:textId="77777777" w:rsidR="005E0346" w:rsidRPr="005E0346" w:rsidRDefault="005E0346" w:rsidP="005E03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</w:pPr>
      <w:r w:rsidRPr="005E0346">
        <w:t xml:space="preserve"> (过载-在充电过程中负载功率过大)</w:t>
      </w:r>
    </w:p>
    <w:p w14:paraId="671D38A2" w14:textId="77777777" w:rsidR="005E0346" w:rsidRPr="005E0346" w:rsidRDefault="005E0346" w:rsidP="00E208B1"/>
    <w:sectPr w:rsidR="005E0346" w:rsidRPr="005E0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7960"/>
    <w:multiLevelType w:val="hybridMultilevel"/>
    <w:tmpl w:val="24D42088"/>
    <w:lvl w:ilvl="0" w:tplc="2006F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g8star@163.com">
    <w15:presenceInfo w15:providerId="Windows Live" w15:userId="c625b472287b07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D3F"/>
    <w:rsid w:val="00010E15"/>
    <w:rsid w:val="00014DD2"/>
    <w:rsid w:val="00017237"/>
    <w:rsid w:val="00022D90"/>
    <w:rsid w:val="00043FD2"/>
    <w:rsid w:val="00046320"/>
    <w:rsid w:val="00052971"/>
    <w:rsid w:val="00072D5E"/>
    <w:rsid w:val="00085732"/>
    <w:rsid w:val="000870FE"/>
    <w:rsid w:val="000D7785"/>
    <w:rsid w:val="000E6092"/>
    <w:rsid w:val="000E69C0"/>
    <w:rsid w:val="000F1BD5"/>
    <w:rsid w:val="001069F9"/>
    <w:rsid w:val="00112736"/>
    <w:rsid w:val="00114E68"/>
    <w:rsid w:val="001252AF"/>
    <w:rsid w:val="00130035"/>
    <w:rsid w:val="0013128C"/>
    <w:rsid w:val="001349EA"/>
    <w:rsid w:val="00142B66"/>
    <w:rsid w:val="001605DA"/>
    <w:rsid w:val="00173E11"/>
    <w:rsid w:val="001850FD"/>
    <w:rsid w:val="00190628"/>
    <w:rsid w:val="00196661"/>
    <w:rsid w:val="001A680F"/>
    <w:rsid w:val="001F1B71"/>
    <w:rsid w:val="001F3AEB"/>
    <w:rsid w:val="001F5A9F"/>
    <w:rsid w:val="00214D4A"/>
    <w:rsid w:val="00215655"/>
    <w:rsid w:val="002179B1"/>
    <w:rsid w:val="002248DB"/>
    <w:rsid w:val="00231019"/>
    <w:rsid w:val="00234A5A"/>
    <w:rsid w:val="00240216"/>
    <w:rsid w:val="00245310"/>
    <w:rsid w:val="00246A09"/>
    <w:rsid w:val="0025142B"/>
    <w:rsid w:val="0025412C"/>
    <w:rsid w:val="002821C8"/>
    <w:rsid w:val="00284E91"/>
    <w:rsid w:val="00293283"/>
    <w:rsid w:val="002B1C37"/>
    <w:rsid w:val="002B73DF"/>
    <w:rsid w:val="002C02E1"/>
    <w:rsid w:val="002C1560"/>
    <w:rsid w:val="002C5223"/>
    <w:rsid w:val="002E48A9"/>
    <w:rsid w:val="0030259A"/>
    <w:rsid w:val="003053BB"/>
    <w:rsid w:val="00307EA4"/>
    <w:rsid w:val="00311CDD"/>
    <w:rsid w:val="003236A4"/>
    <w:rsid w:val="00350692"/>
    <w:rsid w:val="00353328"/>
    <w:rsid w:val="003728D2"/>
    <w:rsid w:val="00373A06"/>
    <w:rsid w:val="003826F0"/>
    <w:rsid w:val="00385526"/>
    <w:rsid w:val="00391E2F"/>
    <w:rsid w:val="003A273F"/>
    <w:rsid w:val="003C6A1E"/>
    <w:rsid w:val="003D0231"/>
    <w:rsid w:val="003D6700"/>
    <w:rsid w:val="003D768D"/>
    <w:rsid w:val="003E46C7"/>
    <w:rsid w:val="003E7CED"/>
    <w:rsid w:val="003F1222"/>
    <w:rsid w:val="003F1636"/>
    <w:rsid w:val="004139F9"/>
    <w:rsid w:val="0043661D"/>
    <w:rsid w:val="00436D3F"/>
    <w:rsid w:val="00441D4F"/>
    <w:rsid w:val="00441F3E"/>
    <w:rsid w:val="0046022B"/>
    <w:rsid w:val="00466964"/>
    <w:rsid w:val="00471308"/>
    <w:rsid w:val="0047447D"/>
    <w:rsid w:val="00497E50"/>
    <w:rsid w:val="004A1980"/>
    <w:rsid w:val="004B1F3D"/>
    <w:rsid w:val="004C3B38"/>
    <w:rsid w:val="004D2F7F"/>
    <w:rsid w:val="004E3C9B"/>
    <w:rsid w:val="004F3804"/>
    <w:rsid w:val="005031AE"/>
    <w:rsid w:val="0050654F"/>
    <w:rsid w:val="00510EC7"/>
    <w:rsid w:val="00511264"/>
    <w:rsid w:val="0051218B"/>
    <w:rsid w:val="005213C8"/>
    <w:rsid w:val="005302C7"/>
    <w:rsid w:val="005625BF"/>
    <w:rsid w:val="0056285F"/>
    <w:rsid w:val="00567056"/>
    <w:rsid w:val="00572203"/>
    <w:rsid w:val="0057706D"/>
    <w:rsid w:val="005877E8"/>
    <w:rsid w:val="005937D8"/>
    <w:rsid w:val="00597136"/>
    <w:rsid w:val="005E0346"/>
    <w:rsid w:val="005E3526"/>
    <w:rsid w:val="005E6B79"/>
    <w:rsid w:val="005F4B1D"/>
    <w:rsid w:val="0060770C"/>
    <w:rsid w:val="00622B7D"/>
    <w:rsid w:val="00626E7C"/>
    <w:rsid w:val="0063193D"/>
    <w:rsid w:val="006442E3"/>
    <w:rsid w:val="00646BFB"/>
    <w:rsid w:val="006553E6"/>
    <w:rsid w:val="006633F1"/>
    <w:rsid w:val="00666BDA"/>
    <w:rsid w:val="00674227"/>
    <w:rsid w:val="006D1268"/>
    <w:rsid w:val="006E6419"/>
    <w:rsid w:val="006F79DB"/>
    <w:rsid w:val="00706760"/>
    <w:rsid w:val="00707645"/>
    <w:rsid w:val="00727CC8"/>
    <w:rsid w:val="00732968"/>
    <w:rsid w:val="00764039"/>
    <w:rsid w:val="007677CD"/>
    <w:rsid w:val="00770089"/>
    <w:rsid w:val="0077466B"/>
    <w:rsid w:val="007A3E8A"/>
    <w:rsid w:val="007B0ACA"/>
    <w:rsid w:val="007B7FEF"/>
    <w:rsid w:val="007C6F93"/>
    <w:rsid w:val="007D2936"/>
    <w:rsid w:val="007D2C90"/>
    <w:rsid w:val="007D2FCE"/>
    <w:rsid w:val="007D582E"/>
    <w:rsid w:val="007E6865"/>
    <w:rsid w:val="007F5D05"/>
    <w:rsid w:val="008468A4"/>
    <w:rsid w:val="00852CED"/>
    <w:rsid w:val="00867C13"/>
    <w:rsid w:val="00885273"/>
    <w:rsid w:val="00885F4E"/>
    <w:rsid w:val="00896967"/>
    <w:rsid w:val="008F0110"/>
    <w:rsid w:val="0090028E"/>
    <w:rsid w:val="00904029"/>
    <w:rsid w:val="009214ED"/>
    <w:rsid w:val="009300C0"/>
    <w:rsid w:val="00931C41"/>
    <w:rsid w:val="009403A0"/>
    <w:rsid w:val="00944CD0"/>
    <w:rsid w:val="00964E8B"/>
    <w:rsid w:val="00965FC8"/>
    <w:rsid w:val="00967FC4"/>
    <w:rsid w:val="009777AB"/>
    <w:rsid w:val="009A5AA9"/>
    <w:rsid w:val="009C47DD"/>
    <w:rsid w:val="009D71FD"/>
    <w:rsid w:val="00A05F48"/>
    <w:rsid w:val="00A12F85"/>
    <w:rsid w:val="00A27CBA"/>
    <w:rsid w:val="00A324A8"/>
    <w:rsid w:val="00A448D6"/>
    <w:rsid w:val="00A45F76"/>
    <w:rsid w:val="00A519EA"/>
    <w:rsid w:val="00A678AC"/>
    <w:rsid w:val="00A82F63"/>
    <w:rsid w:val="00A87433"/>
    <w:rsid w:val="00A97F29"/>
    <w:rsid w:val="00AA5EF5"/>
    <w:rsid w:val="00AB4185"/>
    <w:rsid w:val="00AD2FEA"/>
    <w:rsid w:val="00AD621B"/>
    <w:rsid w:val="00AE1C6C"/>
    <w:rsid w:val="00AE4085"/>
    <w:rsid w:val="00AF58E9"/>
    <w:rsid w:val="00B0076B"/>
    <w:rsid w:val="00B011D0"/>
    <w:rsid w:val="00B13968"/>
    <w:rsid w:val="00B14EED"/>
    <w:rsid w:val="00B17DE1"/>
    <w:rsid w:val="00B21D2C"/>
    <w:rsid w:val="00B259CD"/>
    <w:rsid w:val="00B34544"/>
    <w:rsid w:val="00B519D2"/>
    <w:rsid w:val="00B53BD0"/>
    <w:rsid w:val="00B5761A"/>
    <w:rsid w:val="00B73350"/>
    <w:rsid w:val="00B75FFE"/>
    <w:rsid w:val="00B81713"/>
    <w:rsid w:val="00B91221"/>
    <w:rsid w:val="00BA13C3"/>
    <w:rsid w:val="00BA1D78"/>
    <w:rsid w:val="00BA5D6E"/>
    <w:rsid w:val="00BB6E33"/>
    <w:rsid w:val="00BC1247"/>
    <w:rsid w:val="00BD37D4"/>
    <w:rsid w:val="00BE7270"/>
    <w:rsid w:val="00BF312E"/>
    <w:rsid w:val="00BF594A"/>
    <w:rsid w:val="00C12828"/>
    <w:rsid w:val="00C157C8"/>
    <w:rsid w:val="00C21AF6"/>
    <w:rsid w:val="00C433ED"/>
    <w:rsid w:val="00C53A80"/>
    <w:rsid w:val="00C661FE"/>
    <w:rsid w:val="00C720F1"/>
    <w:rsid w:val="00CA1572"/>
    <w:rsid w:val="00CA41CE"/>
    <w:rsid w:val="00CA6BB9"/>
    <w:rsid w:val="00CB222C"/>
    <w:rsid w:val="00CB662B"/>
    <w:rsid w:val="00CB78F4"/>
    <w:rsid w:val="00CE2E84"/>
    <w:rsid w:val="00CF4322"/>
    <w:rsid w:val="00D14ABA"/>
    <w:rsid w:val="00D40A0C"/>
    <w:rsid w:val="00D46DEE"/>
    <w:rsid w:val="00D55B2A"/>
    <w:rsid w:val="00D61534"/>
    <w:rsid w:val="00D63B91"/>
    <w:rsid w:val="00D66FCE"/>
    <w:rsid w:val="00D739B1"/>
    <w:rsid w:val="00D81ADF"/>
    <w:rsid w:val="00DA0D7B"/>
    <w:rsid w:val="00DA2BE0"/>
    <w:rsid w:val="00DC3749"/>
    <w:rsid w:val="00DD4EC0"/>
    <w:rsid w:val="00DD7C4B"/>
    <w:rsid w:val="00DE2C2C"/>
    <w:rsid w:val="00DE4FF9"/>
    <w:rsid w:val="00DE746B"/>
    <w:rsid w:val="00DF6212"/>
    <w:rsid w:val="00E0075C"/>
    <w:rsid w:val="00E050EF"/>
    <w:rsid w:val="00E0612B"/>
    <w:rsid w:val="00E071D6"/>
    <w:rsid w:val="00E163A1"/>
    <w:rsid w:val="00E208B1"/>
    <w:rsid w:val="00E21939"/>
    <w:rsid w:val="00E509AA"/>
    <w:rsid w:val="00E6527E"/>
    <w:rsid w:val="00E75411"/>
    <w:rsid w:val="00E822E0"/>
    <w:rsid w:val="00E865A2"/>
    <w:rsid w:val="00EA0BF1"/>
    <w:rsid w:val="00EB71A0"/>
    <w:rsid w:val="00EC4118"/>
    <w:rsid w:val="00EE0AAF"/>
    <w:rsid w:val="00F0232C"/>
    <w:rsid w:val="00F14B47"/>
    <w:rsid w:val="00F172B1"/>
    <w:rsid w:val="00F54863"/>
    <w:rsid w:val="00F652EC"/>
    <w:rsid w:val="00F75E79"/>
    <w:rsid w:val="00F84E6A"/>
    <w:rsid w:val="00FA1AB4"/>
    <w:rsid w:val="00FC5CF7"/>
    <w:rsid w:val="00FD0462"/>
    <w:rsid w:val="00FE3DE6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457C"/>
  <w15:chartTrackingRefBased/>
  <w15:docId w15:val="{87BD5161-C841-4564-AE3E-2492DBD6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D3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31C41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31C4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4CF47-D697-9441-8B54-63453E27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庄建民</dc:creator>
  <cp:keywords/>
  <dc:description/>
  <cp:lastModifiedBy>Microsoft Office 用户</cp:lastModifiedBy>
  <cp:revision>299</cp:revision>
  <dcterms:created xsi:type="dcterms:W3CDTF">2017-09-07T02:55:00Z</dcterms:created>
  <dcterms:modified xsi:type="dcterms:W3CDTF">2019-03-07T15:38:00Z</dcterms:modified>
</cp:coreProperties>
</file>